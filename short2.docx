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29DFD" w14:textId="77777777" w:rsidR="007B323B" w:rsidRDefault="005A1369" w:rsidP="00B01811">
      <w:pPr>
        <w:spacing w:after="0" w:line="240" w:lineRule="auto"/>
        <w:ind w:right="14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02481">
        <w:rPr>
          <w:rFonts w:asciiTheme="majorHAnsi" w:hAnsiTheme="majorHAnsi" w:cstheme="majorHAnsi"/>
          <w:b/>
          <w:sz w:val="24"/>
          <w:szCs w:val="24"/>
        </w:rPr>
        <w:t xml:space="preserve">Hidden </w:t>
      </w:r>
      <w:r w:rsidR="001D5E89">
        <w:rPr>
          <w:rFonts w:asciiTheme="majorHAnsi" w:hAnsiTheme="majorHAnsi" w:cstheme="majorHAnsi"/>
          <w:b/>
          <w:sz w:val="24"/>
          <w:szCs w:val="24"/>
        </w:rPr>
        <w:t>s</w:t>
      </w:r>
      <w:r w:rsidR="007B323B" w:rsidRPr="00C02481">
        <w:rPr>
          <w:rFonts w:asciiTheme="majorHAnsi" w:hAnsiTheme="majorHAnsi" w:cstheme="majorHAnsi"/>
          <w:b/>
          <w:sz w:val="24"/>
          <w:szCs w:val="24"/>
        </w:rPr>
        <w:t>ingularities</w:t>
      </w:r>
      <w:r w:rsidR="001D5E89">
        <w:rPr>
          <w:rFonts w:asciiTheme="majorHAnsi" w:hAnsiTheme="majorHAnsi" w:cstheme="majorHAnsi"/>
          <w:b/>
          <w:sz w:val="24"/>
          <w:szCs w:val="24"/>
        </w:rPr>
        <w:t xml:space="preserve"> in </w:t>
      </w:r>
      <w:r w:rsidR="0094267C">
        <w:rPr>
          <w:rFonts w:asciiTheme="majorHAnsi" w:hAnsiTheme="majorHAnsi" w:cstheme="majorHAnsi"/>
          <w:b/>
          <w:sz w:val="24"/>
          <w:szCs w:val="24"/>
        </w:rPr>
        <w:t>the solid state</w:t>
      </w:r>
    </w:p>
    <w:p w14:paraId="36439FCB" w14:textId="77777777" w:rsidR="00C84A0C" w:rsidRDefault="00C84A0C" w:rsidP="00B01811">
      <w:pPr>
        <w:spacing w:after="0" w:line="240" w:lineRule="auto"/>
        <w:ind w:right="14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B560104" w14:textId="2AE22E48" w:rsidR="00C84A0C" w:rsidRPr="00A879C5" w:rsidRDefault="00C84A0C" w:rsidP="00B01811">
      <w:pPr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  <w:vertAlign w:val="superscript"/>
        </w:rPr>
      </w:pPr>
      <w:r>
        <w:rPr>
          <w:rFonts w:asciiTheme="majorHAnsi" w:hAnsiTheme="majorHAnsi" w:cstheme="majorHAnsi"/>
          <w:sz w:val="24"/>
          <w:szCs w:val="24"/>
        </w:rPr>
        <w:t>Andrew Cassidy</w:t>
      </w:r>
      <w:r w:rsidR="00C456EB">
        <w:rPr>
          <w:rFonts w:asciiTheme="majorHAnsi" w:hAnsiTheme="majorHAnsi" w:cstheme="majorHAnsi"/>
          <w:sz w:val="24"/>
          <w:szCs w:val="24"/>
        </w:rPr>
        <w:t>,</w:t>
      </w:r>
      <w:r w:rsidR="00C456EB" w:rsidRPr="00A879C5">
        <w:rPr>
          <w:rFonts w:asciiTheme="majorHAnsi" w:hAnsiTheme="majorHAnsi" w:cstheme="majorHAnsi"/>
          <w:sz w:val="24"/>
          <w:szCs w:val="24"/>
          <w:vertAlign w:val="superscript"/>
        </w:rPr>
        <w:t>a</w:t>
      </w:r>
      <w:r w:rsidR="00B00ED5">
        <w:rPr>
          <w:rFonts w:asciiTheme="majorHAnsi" w:hAnsiTheme="majorHAnsi" w:cstheme="majorHAnsi"/>
          <w:sz w:val="24"/>
          <w:szCs w:val="24"/>
        </w:rPr>
        <w:t xml:space="preserve"> Frank </w:t>
      </w:r>
      <w:r w:rsidR="00B65E68">
        <w:rPr>
          <w:rFonts w:asciiTheme="majorHAnsi" w:hAnsiTheme="majorHAnsi" w:cstheme="majorHAnsi"/>
          <w:sz w:val="24"/>
          <w:szCs w:val="24"/>
        </w:rPr>
        <w:t xml:space="preserve">P. </w:t>
      </w:r>
      <w:r w:rsidR="00B00ED5">
        <w:rPr>
          <w:rFonts w:asciiTheme="majorHAnsi" w:hAnsiTheme="majorHAnsi" w:cstheme="majorHAnsi"/>
          <w:sz w:val="24"/>
          <w:szCs w:val="24"/>
        </w:rPr>
        <w:t>Pijpers</w:t>
      </w:r>
      <w:r w:rsidR="00CC0C02">
        <w:rPr>
          <w:rFonts w:asciiTheme="majorHAnsi" w:hAnsiTheme="majorHAnsi" w:cstheme="majorHAnsi"/>
          <w:sz w:val="24"/>
          <w:szCs w:val="24"/>
        </w:rPr>
        <w:t>,</w:t>
      </w:r>
      <w:r w:rsidR="00C456EB">
        <w:rPr>
          <w:rFonts w:asciiTheme="majorHAnsi" w:hAnsiTheme="majorHAnsi" w:cstheme="majorHAnsi"/>
          <w:sz w:val="24"/>
          <w:szCs w:val="24"/>
          <w:vertAlign w:val="superscript"/>
        </w:rPr>
        <w:t>b</w:t>
      </w:r>
      <w:r w:rsidR="00CC0C02" w:rsidRPr="00CC0C02">
        <w:rPr>
          <w:rFonts w:asciiTheme="majorHAnsi" w:hAnsiTheme="majorHAnsi" w:cstheme="majorHAnsi"/>
          <w:sz w:val="24"/>
          <w:szCs w:val="24"/>
        </w:rPr>
        <w:t xml:space="preserve"> </w:t>
      </w:r>
      <w:r w:rsidR="00CC0C02">
        <w:rPr>
          <w:rFonts w:asciiTheme="majorHAnsi" w:hAnsiTheme="majorHAnsi" w:cstheme="majorHAnsi"/>
          <w:sz w:val="24"/>
          <w:szCs w:val="24"/>
        </w:rPr>
        <w:t>David Field,</w:t>
      </w:r>
      <w:r w:rsidR="00C456EB">
        <w:rPr>
          <w:rFonts w:asciiTheme="majorHAnsi" w:hAnsiTheme="majorHAnsi" w:cstheme="majorHAnsi"/>
          <w:sz w:val="24"/>
          <w:szCs w:val="24"/>
          <w:vertAlign w:val="superscript"/>
        </w:rPr>
        <w:t>a</w:t>
      </w:r>
    </w:p>
    <w:p w14:paraId="77883065" w14:textId="77777777" w:rsidR="001436F5" w:rsidRDefault="001436F5" w:rsidP="00B01811">
      <w:pPr>
        <w:spacing w:after="0" w:line="240" w:lineRule="auto"/>
        <w:ind w:right="140"/>
        <w:jc w:val="both"/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</w:pPr>
    </w:p>
    <w:p w14:paraId="30A8C2B1" w14:textId="6D6A2EC0" w:rsidR="00BA2965" w:rsidRDefault="00C456EB" w:rsidP="00B01811">
      <w:pPr>
        <w:spacing w:after="0" w:line="240" w:lineRule="auto"/>
        <w:ind w:right="140"/>
        <w:jc w:val="both"/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</w:pPr>
      <w:r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 xml:space="preserve">a) </w:t>
      </w:r>
      <w:r w:rsidR="00C84A0C" w:rsidRPr="008C31B5"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>Department of Physics and Astronomy, Aarhus University, DK</w:t>
      </w:r>
    </w:p>
    <w:p w14:paraId="64DA41B0" w14:textId="1D9073A3" w:rsidR="00B00ED5" w:rsidRPr="00C84A0C" w:rsidRDefault="00C456EB" w:rsidP="00B01811">
      <w:pPr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 xml:space="preserve">b) </w:t>
      </w:r>
      <w:r w:rsidR="002B25B1"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 xml:space="preserve">Korteweg-de Vries Institute for </w:t>
      </w:r>
      <w:r w:rsidR="00A879C5"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>M</w:t>
      </w:r>
      <w:r w:rsidR="002B25B1">
        <w:rPr>
          <w:rFonts w:ascii="Times New Roman" w:hAnsi="Times New Roman" w:cs="Times New Roman"/>
          <w:sz w:val="24"/>
          <w:szCs w:val="24"/>
          <w:lang w:val="en-IE"/>
          <w14:ligatures w14:val="all"/>
          <w14:numForm w14:val="oldStyle"/>
          <w14:numSpacing w14:val="proportional"/>
        </w:rPr>
        <w:t>athematics, University of Amsterdam, NL</w:t>
      </w:r>
    </w:p>
    <w:p w14:paraId="2416F20D" w14:textId="77777777" w:rsidR="005A1369" w:rsidRDefault="005A1369" w:rsidP="00B01811">
      <w:pPr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</w:rPr>
      </w:pPr>
    </w:p>
    <w:p w14:paraId="67E72F8B" w14:textId="70DD52C0" w:rsidR="00C57644" w:rsidRPr="00B01811" w:rsidRDefault="00C57644" w:rsidP="00F545B5">
      <w:pPr>
        <w:tabs>
          <w:tab w:val="left" w:pos="2977"/>
        </w:tabs>
        <w:spacing w:after="0" w:line="240" w:lineRule="auto"/>
        <w:ind w:right="140"/>
        <w:jc w:val="both"/>
        <w:rPr>
          <w:rFonts w:asciiTheme="majorHAnsi" w:hAnsiTheme="majorHAnsi" w:cstheme="majorHAnsi"/>
          <w:sz w:val="20"/>
          <w:szCs w:val="20"/>
        </w:rPr>
      </w:pPr>
      <w:r w:rsidRPr="00B01811">
        <w:rPr>
          <w:rFonts w:asciiTheme="majorHAnsi" w:hAnsiTheme="majorHAnsi" w:cstheme="majorHAnsi"/>
          <w:sz w:val="20"/>
          <w:szCs w:val="20"/>
        </w:rPr>
        <w:t xml:space="preserve">Abstract: </w:t>
      </w:r>
    </w:p>
    <w:p w14:paraId="2614EB74" w14:textId="053B27B4" w:rsidR="00C57644" w:rsidRPr="00B01811" w:rsidRDefault="00C57644" w:rsidP="00F545B5">
      <w:pPr>
        <w:tabs>
          <w:tab w:val="left" w:pos="2977"/>
        </w:tabs>
        <w:spacing w:after="0" w:line="240" w:lineRule="auto"/>
        <w:ind w:right="140"/>
        <w:jc w:val="both"/>
        <w:rPr>
          <w:rFonts w:asciiTheme="majorHAnsi" w:hAnsiTheme="majorHAnsi" w:cstheme="majorHAnsi"/>
          <w:sz w:val="20"/>
          <w:szCs w:val="20"/>
        </w:rPr>
      </w:pPr>
    </w:p>
    <w:p w14:paraId="2E735485" w14:textId="6481F189" w:rsidR="00DA4A3C" w:rsidRPr="00B01811" w:rsidRDefault="00C57644" w:rsidP="00DA4A3C">
      <w:pPr>
        <w:tabs>
          <w:tab w:val="left" w:pos="2977"/>
        </w:tabs>
        <w:spacing w:after="0" w:line="240" w:lineRule="auto"/>
        <w:ind w:right="140"/>
        <w:jc w:val="both"/>
        <w:rPr>
          <w:rFonts w:asciiTheme="majorHAnsi" w:hAnsiTheme="majorHAnsi" w:cstheme="majorHAnsi"/>
          <w:sz w:val="20"/>
          <w:szCs w:val="20"/>
        </w:rPr>
      </w:pPr>
      <w:del w:id="0" w:author="David Field" w:date="2021-12-26T14:55:00Z">
        <w:r w:rsidRPr="00B01811" w:rsidDel="00B01811">
          <w:rPr>
            <w:rFonts w:asciiTheme="majorHAnsi" w:hAnsiTheme="majorHAnsi" w:cstheme="majorHAnsi"/>
            <w:sz w:val="20"/>
            <w:szCs w:val="20"/>
          </w:rPr>
          <w:delText xml:space="preserve">The </w:delText>
        </w:r>
      </w:del>
      <w:ins w:id="1" w:author="David Field" w:date="2021-12-26T14:55:00Z">
        <w:r w:rsidR="00B01811">
          <w:rPr>
            <w:rFonts w:asciiTheme="majorHAnsi" w:hAnsiTheme="majorHAnsi" w:cstheme="majorHAnsi"/>
            <w:sz w:val="20"/>
            <w:szCs w:val="20"/>
          </w:rPr>
          <w:t>A</w:t>
        </w:r>
        <w:r w:rsidR="00B01811" w:rsidRPr="00B01811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r w:rsidRPr="00B01811">
        <w:rPr>
          <w:rFonts w:asciiTheme="majorHAnsi" w:hAnsiTheme="majorHAnsi" w:cstheme="majorHAnsi"/>
          <w:sz w:val="20"/>
          <w:szCs w:val="20"/>
        </w:rPr>
        <w:t xml:space="preserve">smooth function, </w:t>
      </w:r>
      <w:r w:rsidR="00DA4A3C" w:rsidRPr="00B01811">
        <w:rPr>
          <w:rFonts w:asciiTheme="majorHAnsi" w:hAnsiTheme="majorHAnsi" w:cstheme="majorHAnsi"/>
          <w:sz w:val="20"/>
          <w:szCs w:val="20"/>
        </w:rPr>
        <w:t>governing</w:t>
      </w:r>
      <w:r w:rsidRPr="00B01811">
        <w:rPr>
          <w:rFonts w:asciiTheme="majorHAnsi" w:hAnsiTheme="majorHAnsi" w:cstheme="majorHAnsi"/>
          <w:sz w:val="20"/>
          <w:szCs w:val="20"/>
        </w:rPr>
        <w:t xml:space="preserve"> how the </w:t>
      </w:r>
      <w:r w:rsidR="00BC6FF6">
        <w:rPr>
          <w:rFonts w:asciiTheme="majorHAnsi" w:hAnsiTheme="majorHAnsi" w:cstheme="majorHAnsi"/>
          <w:sz w:val="20"/>
          <w:szCs w:val="20"/>
        </w:rPr>
        <w:t xml:space="preserve">experimental </w:t>
      </w:r>
      <w:r w:rsidRPr="00B01811">
        <w:rPr>
          <w:rFonts w:asciiTheme="majorHAnsi" w:hAnsiTheme="majorHAnsi" w:cstheme="majorHAnsi"/>
          <w:sz w:val="20"/>
          <w:szCs w:val="20"/>
        </w:rPr>
        <w:t xml:space="preserve">spontaneous polarization of solid films varies </w:t>
      </w:r>
      <w:r w:rsidR="0093474E">
        <w:rPr>
          <w:rFonts w:asciiTheme="majorHAnsi" w:hAnsiTheme="majorHAnsi" w:cstheme="majorHAnsi"/>
          <w:sz w:val="20"/>
          <w:szCs w:val="20"/>
        </w:rPr>
        <w:t>with</w:t>
      </w:r>
      <w:r w:rsidRPr="00B01811">
        <w:rPr>
          <w:rFonts w:asciiTheme="majorHAnsi" w:hAnsiTheme="majorHAnsi" w:cstheme="majorHAnsi"/>
          <w:sz w:val="20"/>
          <w:szCs w:val="20"/>
        </w:rPr>
        <w:t xml:space="preserve"> deposition temperature,</w:t>
      </w:r>
      <w:r w:rsidR="0093474E" w:rsidRPr="00B01811">
        <w:rPr>
          <w:rFonts w:asciiTheme="majorHAnsi" w:hAnsiTheme="majorHAnsi" w:cstheme="majorHAnsi"/>
          <w:sz w:val="20"/>
          <w:szCs w:val="20"/>
        </w:rPr>
        <w:t xml:space="preserve"> </w:t>
      </w:r>
      <w:r w:rsidR="00DA4A3C" w:rsidRPr="00B01811">
        <w:rPr>
          <w:rFonts w:asciiTheme="majorHAnsi" w:hAnsiTheme="majorHAnsi" w:cstheme="majorHAnsi"/>
          <w:sz w:val="20"/>
          <w:szCs w:val="20"/>
        </w:rPr>
        <w:t>T,</w:t>
      </w:r>
      <w:r w:rsidRPr="00B01811">
        <w:rPr>
          <w:rFonts w:asciiTheme="majorHAnsi" w:hAnsiTheme="majorHAnsi" w:cstheme="majorHAnsi"/>
          <w:sz w:val="20"/>
          <w:szCs w:val="20"/>
        </w:rPr>
        <w:t xml:space="preserve"> is shown to have </w:t>
      </w:r>
      <w:r w:rsidR="00DA4A3C" w:rsidRPr="00B01811">
        <w:rPr>
          <w:rFonts w:asciiTheme="majorHAnsi" w:hAnsiTheme="majorHAnsi" w:cstheme="majorHAnsi"/>
          <w:sz w:val="20"/>
          <w:szCs w:val="20"/>
        </w:rPr>
        <w:t xml:space="preserve">the </w:t>
      </w:r>
      <w:r w:rsidR="0093474E" w:rsidRPr="00B01811">
        <w:rPr>
          <w:rFonts w:asciiTheme="majorHAnsi" w:hAnsiTheme="majorHAnsi" w:cstheme="majorHAnsi"/>
          <w:sz w:val="20"/>
          <w:szCs w:val="20"/>
        </w:rPr>
        <w:t>striking</w:t>
      </w:r>
      <w:r w:rsidRPr="00B01811">
        <w:rPr>
          <w:rFonts w:asciiTheme="majorHAnsi" w:hAnsiTheme="majorHAnsi" w:cstheme="majorHAnsi"/>
          <w:sz w:val="20"/>
          <w:szCs w:val="20"/>
        </w:rPr>
        <w:t xml:space="preserve"> mathematical proper</w:t>
      </w:r>
      <w:r w:rsidR="00DA4A3C" w:rsidRPr="00B01811">
        <w:rPr>
          <w:rFonts w:asciiTheme="majorHAnsi" w:hAnsiTheme="majorHAnsi" w:cstheme="majorHAnsi"/>
          <w:sz w:val="20"/>
          <w:szCs w:val="20"/>
        </w:rPr>
        <w:t xml:space="preserve">ty that the differential can be singular. </w:t>
      </w:r>
      <w:r w:rsidR="0093474E">
        <w:rPr>
          <w:rFonts w:asciiTheme="majorHAnsi" w:hAnsiTheme="majorHAnsi" w:cstheme="majorHAnsi"/>
          <w:sz w:val="20"/>
          <w:szCs w:val="20"/>
        </w:rPr>
        <w:t>T</w:t>
      </w:r>
      <w:r w:rsidR="0093474E" w:rsidRPr="00B01811">
        <w:rPr>
          <w:rFonts w:asciiTheme="majorHAnsi" w:hAnsiTheme="majorHAnsi" w:cstheme="majorHAnsi"/>
          <w:sz w:val="20"/>
          <w:szCs w:val="20"/>
        </w:rPr>
        <w:t>he differential is</w:t>
      </w:r>
      <w:r w:rsidR="0093474E">
        <w:rPr>
          <w:rFonts w:asciiTheme="majorHAnsi" w:hAnsiTheme="majorHAnsi" w:cstheme="majorHAnsi"/>
          <w:sz w:val="20"/>
          <w:szCs w:val="20"/>
        </w:rPr>
        <w:t xml:space="preserve"> therefore</w:t>
      </w:r>
      <w:r w:rsidR="0093474E" w:rsidRPr="00B01811">
        <w:rPr>
          <w:rFonts w:asciiTheme="majorHAnsi" w:hAnsiTheme="majorHAnsi" w:cstheme="majorHAnsi"/>
          <w:sz w:val="20"/>
          <w:szCs w:val="20"/>
        </w:rPr>
        <w:t xml:space="preserve"> not the slope</w:t>
      </w:r>
      <w:r w:rsidR="00BC6FF6">
        <w:rPr>
          <w:rFonts w:asciiTheme="majorHAnsi" w:hAnsiTheme="majorHAnsi" w:cstheme="majorHAnsi"/>
          <w:sz w:val="20"/>
          <w:szCs w:val="20"/>
        </w:rPr>
        <w:t xml:space="preserve"> of polarization vs T</w:t>
      </w:r>
      <w:r w:rsidR="0093474E" w:rsidRPr="00B01811">
        <w:rPr>
          <w:rFonts w:asciiTheme="majorHAnsi" w:hAnsiTheme="majorHAnsi" w:cstheme="majorHAnsi"/>
          <w:sz w:val="20"/>
          <w:szCs w:val="20"/>
        </w:rPr>
        <w:t xml:space="preserve"> and m</w:t>
      </w:r>
      <w:r w:rsidR="00DA4A3C" w:rsidRPr="00B01811">
        <w:rPr>
          <w:rFonts w:asciiTheme="majorHAnsi" w:hAnsiTheme="majorHAnsi" w:cstheme="majorHAnsi"/>
          <w:sz w:val="20"/>
          <w:szCs w:val="20"/>
        </w:rPr>
        <w:t>inimum or maximum values of polarization are marked by singularities</w:t>
      </w:r>
      <w:r w:rsidR="0093474E" w:rsidRPr="00B01811">
        <w:rPr>
          <w:rFonts w:asciiTheme="majorHAnsi" w:hAnsiTheme="majorHAnsi" w:cstheme="majorHAnsi"/>
          <w:sz w:val="20"/>
          <w:szCs w:val="20"/>
        </w:rPr>
        <w:t>. These features,</w:t>
      </w:r>
      <w:r w:rsidR="00BC6FF6">
        <w:rPr>
          <w:rFonts w:asciiTheme="majorHAnsi" w:hAnsiTheme="majorHAnsi" w:cstheme="majorHAnsi"/>
          <w:sz w:val="20"/>
          <w:szCs w:val="20"/>
        </w:rPr>
        <w:t xml:space="preserve"> presently</w:t>
      </w:r>
      <w:r w:rsidR="00DA4A3C" w:rsidRPr="00B01811">
        <w:rPr>
          <w:rFonts w:asciiTheme="majorHAnsi" w:hAnsiTheme="majorHAnsi" w:cstheme="majorHAnsi"/>
          <w:sz w:val="20"/>
          <w:szCs w:val="20"/>
        </w:rPr>
        <w:t xml:space="preserve"> </w:t>
      </w:r>
      <w:r w:rsidR="0093474E" w:rsidRPr="00B01811">
        <w:rPr>
          <w:rFonts w:asciiTheme="majorHAnsi" w:hAnsiTheme="majorHAnsi" w:cstheme="majorHAnsi"/>
          <w:sz w:val="20"/>
          <w:szCs w:val="20"/>
        </w:rPr>
        <w:t xml:space="preserve">unique to any known physical system, are </w:t>
      </w:r>
      <w:r w:rsidR="00DA4A3C" w:rsidRPr="00B01811">
        <w:rPr>
          <w:rFonts w:asciiTheme="majorHAnsi" w:hAnsiTheme="majorHAnsi" w:cstheme="majorHAnsi"/>
          <w:sz w:val="20"/>
          <w:szCs w:val="20"/>
        </w:rPr>
        <w:t xml:space="preserve">illustrated by </w:t>
      </w:r>
      <w:r w:rsidR="0093474E" w:rsidRPr="00B01811">
        <w:rPr>
          <w:rFonts w:asciiTheme="majorHAnsi" w:hAnsiTheme="majorHAnsi" w:cstheme="majorHAnsi"/>
          <w:sz w:val="20"/>
          <w:szCs w:val="20"/>
        </w:rPr>
        <w:t xml:space="preserve">films of </w:t>
      </w:r>
      <w:r w:rsidR="00DA4A3C" w:rsidRPr="00B01811">
        <w:rPr>
          <w:rFonts w:asciiTheme="majorHAnsi" w:hAnsiTheme="majorHAnsi" w:cstheme="majorHAnsi"/>
          <w:i/>
          <w:sz w:val="20"/>
          <w:szCs w:val="20"/>
        </w:rPr>
        <w:t>cis</w:t>
      </w:r>
      <w:r w:rsidR="00DA4A3C" w:rsidRPr="00B01811">
        <w:rPr>
          <w:rFonts w:asciiTheme="majorHAnsi" w:hAnsiTheme="majorHAnsi" w:cstheme="majorHAnsi"/>
          <w:sz w:val="20"/>
          <w:szCs w:val="20"/>
        </w:rPr>
        <w:t>-methyl formate, 1-but</w:t>
      </w:r>
      <w:r w:rsidR="0093474E" w:rsidRPr="00B01811">
        <w:rPr>
          <w:rFonts w:asciiTheme="majorHAnsi" w:hAnsiTheme="majorHAnsi" w:cstheme="majorHAnsi"/>
          <w:sz w:val="20"/>
          <w:szCs w:val="20"/>
        </w:rPr>
        <w:t>anol</w:t>
      </w:r>
      <w:r w:rsidR="00BC6FF6">
        <w:rPr>
          <w:rFonts w:asciiTheme="majorHAnsi" w:hAnsiTheme="majorHAnsi" w:cstheme="majorHAnsi"/>
          <w:sz w:val="20"/>
          <w:szCs w:val="20"/>
        </w:rPr>
        <w:t xml:space="preserve">, </w:t>
      </w:r>
      <w:r w:rsidR="00DA4A3C" w:rsidRPr="00B01811">
        <w:rPr>
          <w:rFonts w:asciiTheme="majorHAnsi" w:hAnsiTheme="majorHAnsi" w:cstheme="majorHAnsi"/>
          <w:sz w:val="20"/>
          <w:szCs w:val="20"/>
        </w:rPr>
        <w:t>1-propanol</w:t>
      </w:r>
      <w:r w:rsidR="00BC6FF6">
        <w:rPr>
          <w:rFonts w:asciiTheme="majorHAnsi" w:hAnsiTheme="majorHAnsi" w:cstheme="majorHAnsi"/>
          <w:sz w:val="20"/>
          <w:szCs w:val="20"/>
        </w:rPr>
        <w:t xml:space="preserve"> and ammonia.</w:t>
      </w:r>
      <w:r w:rsidR="00DA4A3C" w:rsidRPr="00B0181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9D74692" w14:textId="77777777" w:rsidR="00DA4A3C" w:rsidRDefault="00DA4A3C" w:rsidP="00DA4A3C">
      <w:pPr>
        <w:tabs>
          <w:tab w:val="left" w:pos="2977"/>
        </w:tabs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</w:rPr>
      </w:pPr>
    </w:p>
    <w:p w14:paraId="6CF1EF4B" w14:textId="4A032B33" w:rsidR="005A0644" w:rsidRDefault="00256ED8" w:rsidP="00F545B5">
      <w:pPr>
        <w:tabs>
          <w:tab w:val="left" w:pos="2977"/>
        </w:tabs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7B34F2">
        <w:rPr>
          <w:rFonts w:asciiTheme="majorHAnsi" w:hAnsiTheme="majorHAnsi" w:cstheme="majorHAnsi"/>
          <w:sz w:val="24"/>
          <w:szCs w:val="24"/>
        </w:rPr>
        <w:t xml:space="preserve">his letter </w:t>
      </w:r>
      <w:r>
        <w:rPr>
          <w:rFonts w:asciiTheme="majorHAnsi" w:hAnsiTheme="majorHAnsi" w:cstheme="majorHAnsi"/>
          <w:sz w:val="24"/>
          <w:szCs w:val="24"/>
        </w:rPr>
        <w:t>concerns</w:t>
      </w:r>
      <w:r w:rsidR="00B15929">
        <w:rPr>
          <w:rFonts w:asciiTheme="majorHAnsi" w:hAnsiTheme="majorHAnsi" w:cstheme="majorHAnsi"/>
          <w:sz w:val="24"/>
          <w:szCs w:val="24"/>
        </w:rPr>
        <w:t xml:space="preserve"> the properties</w:t>
      </w:r>
      <w:r w:rsidR="00F5480C">
        <w:rPr>
          <w:rFonts w:asciiTheme="majorHAnsi" w:hAnsiTheme="majorHAnsi" w:cstheme="majorHAnsi"/>
          <w:sz w:val="24"/>
          <w:szCs w:val="24"/>
        </w:rPr>
        <w:t xml:space="preserve"> of </w:t>
      </w:r>
      <w:r w:rsidR="00147720">
        <w:rPr>
          <w:rFonts w:asciiTheme="majorHAnsi" w:hAnsiTheme="majorHAnsi" w:cstheme="majorHAnsi"/>
          <w:sz w:val="24"/>
          <w:szCs w:val="24"/>
        </w:rPr>
        <w:t xml:space="preserve">thin molecular </w:t>
      </w:r>
      <w:r w:rsidR="00F5480C">
        <w:rPr>
          <w:rFonts w:asciiTheme="majorHAnsi" w:hAnsiTheme="majorHAnsi" w:cstheme="majorHAnsi"/>
          <w:sz w:val="24"/>
          <w:szCs w:val="24"/>
        </w:rPr>
        <w:t>films</w:t>
      </w:r>
      <w:r w:rsidR="00B15929">
        <w:rPr>
          <w:rFonts w:asciiTheme="majorHAnsi" w:hAnsiTheme="majorHAnsi" w:cstheme="majorHAnsi"/>
          <w:sz w:val="24"/>
          <w:szCs w:val="24"/>
        </w:rPr>
        <w:t>,</w:t>
      </w:r>
      <w:r w:rsidR="00F5480C">
        <w:rPr>
          <w:rFonts w:asciiTheme="majorHAnsi" w:hAnsiTheme="majorHAnsi" w:cstheme="majorHAnsi"/>
          <w:sz w:val="24"/>
          <w:szCs w:val="24"/>
        </w:rPr>
        <w:t xml:space="preserve"> </w:t>
      </w:r>
      <w:r w:rsidR="00B15929">
        <w:rPr>
          <w:rFonts w:asciiTheme="majorHAnsi" w:hAnsiTheme="majorHAnsi" w:cstheme="majorHAnsi"/>
          <w:sz w:val="24"/>
          <w:szCs w:val="24"/>
        </w:rPr>
        <w:t xml:space="preserve">formed </w:t>
      </w:r>
      <w:r w:rsidR="00F5480C">
        <w:rPr>
          <w:rFonts w:asciiTheme="majorHAnsi" w:hAnsiTheme="majorHAnsi" w:cstheme="majorHAnsi"/>
          <w:sz w:val="24"/>
          <w:szCs w:val="24"/>
        </w:rPr>
        <w:t>by</w:t>
      </w:r>
      <w:r w:rsidR="007B34F2">
        <w:rPr>
          <w:rFonts w:asciiTheme="majorHAnsi" w:hAnsiTheme="majorHAnsi" w:cstheme="majorHAnsi"/>
          <w:sz w:val="24"/>
          <w:szCs w:val="24"/>
        </w:rPr>
        <w:t xml:space="preserve"> condensation from the</w:t>
      </w:r>
      <w:r w:rsidR="00F5480C">
        <w:rPr>
          <w:rFonts w:asciiTheme="majorHAnsi" w:hAnsiTheme="majorHAnsi" w:cstheme="majorHAnsi"/>
          <w:sz w:val="24"/>
          <w:szCs w:val="24"/>
        </w:rPr>
        <w:t xml:space="preserve"> gas phase. </w:t>
      </w:r>
      <w:r w:rsidR="00496F51">
        <w:rPr>
          <w:rFonts w:asciiTheme="majorHAnsi" w:hAnsiTheme="majorHAnsi" w:cstheme="majorHAnsi"/>
          <w:sz w:val="24"/>
          <w:szCs w:val="24"/>
        </w:rPr>
        <w:t>When</w:t>
      </w:r>
      <w:r w:rsidR="00F5480C">
        <w:rPr>
          <w:rFonts w:asciiTheme="majorHAnsi" w:hAnsiTheme="majorHAnsi" w:cstheme="majorHAnsi"/>
          <w:sz w:val="24"/>
          <w:szCs w:val="24"/>
        </w:rPr>
        <w:t xml:space="preserve"> composed of </w:t>
      </w:r>
      <w:r>
        <w:rPr>
          <w:rFonts w:asciiTheme="majorHAnsi" w:hAnsiTheme="majorHAnsi" w:cstheme="majorHAnsi"/>
          <w:sz w:val="24"/>
          <w:szCs w:val="24"/>
        </w:rPr>
        <w:t xml:space="preserve">small </w:t>
      </w:r>
      <w:r w:rsidR="00F5480C">
        <w:rPr>
          <w:rFonts w:asciiTheme="majorHAnsi" w:hAnsiTheme="majorHAnsi" w:cstheme="majorHAnsi"/>
          <w:sz w:val="24"/>
          <w:szCs w:val="24"/>
        </w:rPr>
        <w:t>dipolar species</w:t>
      </w:r>
      <w:r w:rsidR="00496F51">
        <w:rPr>
          <w:rFonts w:asciiTheme="majorHAnsi" w:hAnsiTheme="majorHAnsi" w:cstheme="majorHAnsi"/>
          <w:sz w:val="24"/>
          <w:szCs w:val="24"/>
        </w:rPr>
        <w:t xml:space="preserve"> </w:t>
      </w:r>
      <w:r w:rsidR="00E02A29">
        <w:rPr>
          <w:rFonts w:asciiTheme="majorHAnsi" w:hAnsiTheme="majorHAnsi" w:cstheme="majorHAnsi"/>
          <w:sz w:val="24"/>
          <w:szCs w:val="24"/>
        </w:rPr>
        <w:t xml:space="preserve">films </w:t>
      </w:r>
      <w:r w:rsidR="00DA2831">
        <w:rPr>
          <w:rFonts w:asciiTheme="majorHAnsi" w:hAnsiTheme="majorHAnsi" w:cstheme="majorHAnsi"/>
          <w:sz w:val="24"/>
          <w:szCs w:val="24"/>
        </w:rPr>
        <w:t>exhibit</w:t>
      </w:r>
      <w:r w:rsidR="00F5480C">
        <w:rPr>
          <w:rFonts w:asciiTheme="majorHAnsi" w:hAnsiTheme="majorHAnsi" w:cstheme="majorHAnsi"/>
          <w:sz w:val="24"/>
          <w:szCs w:val="24"/>
        </w:rPr>
        <w:t xml:space="preserve"> spontaneous polariz</w:t>
      </w:r>
      <w:r w:rsidR="00DA2831">
        <w:rPr>
          <w:rFonts w:asciiTheme="majorHAnsi" w:hAnsiTheme="majorHAnsi" w:cstheme="majorHAnsi"/>
          <w:sz w:val="24"/>
          <w:szCs w:val="24"/>
        </w:rPr>
        <w:t>ation</w:t>
      </w:r>
      <w:r w:rsidR="00496F51">
        <w:rPr>
          <w:rFonts w:asciiTheme="majorHAnsi" w:hAnsiTheme="majorHAnsi" w:cstheme="majorHAnsi"/>
          <w:sz w:val="24"/>
          <w:szCs w:val="24"/>
        </w:rPr>
        <w:t xml:space="preserve">, </w:t>
      </w:r>
      <w:r w:rsidR="00F5480C">
        <w:rPr>
          <w:rFonts w:asciiTheme="majorHAnsi" w:hAnsiTheme="majorHAnsi" w:cstheme="majorHAnsi"/>
          <w:sz w:val="24"/>
          <w:szCs w:val="24"/>
        </w:rPr>
        <w:t>the so-called ‘spontelectric effect’</w:t>
      </w:r>
      <w:r w:rsidR="00995BAA">
        <w:rPr>
          <w:rFonts w:asciiTheme="majorHAnsi" w:hAnsiTheme="majorHAnsi" w:cstheme="majorHAnsi"/>
          <w:sz w:val="24"/>
          <w:szCs w:val="24"/>
        </w:rPr>
        <w:t>.</w:t>
      </w:r>
      <w:bookmarkStart w:id="2" w:name="_Ref88650787"/>
      <w:r w:rsidR="00F5480C" w:rsidRPr="000D2CC5">
        <w:rPr>
          <w:rStyle w:val="EndnoteReference"/>
          <w:rFonts w:asciiTheme="majorHAnsi" w:hAnsiTheme="majorHAnsi" w:cstheme="majorHAnsi"/>
          <w:sz w:val="24"/>
          <w:szCs w:val="24"/>
        </w:rPr>
        <w:endnoteReference w:id="1"/>
      </w:r>
      <w:bookmarkEnd w:id="2"/>
      <w:r w:rsidR="00F5480C" w:rsidRPr="000D2CC5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bookmarkStart w:id="3" w:name="_Ref87178120"/>
      <w:r w:rsidR="00F5480C" w:rsidRPr="000D2CC5">
        <w:rPr>
          <w:rStyle w:val="EndnoteReference"/>
          <w:rFonts w:asciiTheme="majorHAnsi" w:hAnsiTheme="majorHAnsi" w:cstheme="majorHAnsi"/>
          <w:sz w:val="24"/>
          <w:szCs w:val="24"/>
        </w:rPr>
        <w:endnoteReference w:id="2"/>
      </w:r>
      <w:bookmarkEnd w:id="3"/>
      <w:r w:rsidR="00F5480C" w:rsidRPr="000D2CC5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bookmarkStart w:id="4" w:name="_Ref89180350"/>
      <w:r w:rsidR="00F5480C" w:rsidRPr="000D2CC5">
        <w:rPr>
          <w:rStyle w:val="EndnoteReference"/>
          <w:rFonts w:asciiTheme="majorHAnsi" w:hAnsiTheme="majorHAnsi" w:cstheme="majorHAnsi"/>
          <w:sz w:val="24"/>
          <w:szCs w:val="24"/>
        </w:rPr>
        <w:endnoteReference w:id="3"/>
      </w:r>
      <w:bookmarkEnd w:id="4"/>
      <w:r w:rsidR="00AF280C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bookmarkStart w:id="5" w:name="_Ref89159608"/>
      <w:r w:rsidR="00AF280C">
        <w:rPr>
          <w:rStyle w:val="EndnoteReference"/>
          <w:rFonts w:asciiTheme="majorHAnsi" w:hAnsiTheme="majorHAnsi" w:cstheme="majorHAnsi"/>
          <w:sz w:val="24"/>
          <w:szCs w:val="24"/>
        </w:rPr>
        <w:endnoteReference w:id="4"/>
      </w:r>
      <w:bookmarkEnd w:id="5"/>
      <w:r w:rsidR="00D01282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r w:rsidR="00D01282">
        <w:rPr>
          <w:rStyle w:val="EndnoteReference"/>
          <w:rFonts w:asciiTheme="majorHAnsi" w:hAnsiTheme="majorHAnsi" w:cstheme="majorHAnsi"/>
          <w:sz w:val="24"/>
          <w:szCs w:val="24"/>
        </w:rPr>
        <w:endnoteReference w:id="5"/>
      </w:r>
      <w:r w:rsidR="00995BAA"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 w:rsidR="009137A5">
        <w:rPr>
          <w:rFonts w:asciiTheme="majorHAnsi" w:hAnsiTheme="majorHAnsi" w:cstheme="majorHAnsi"/>
          <w:sz w:val="24"/>
          <w:szCs w:val="24"/>
        </w:rPr>
        <w:t xml:space="preserve">Our focus here is on the </w:t>
      </w:r>
      <w:r w:rsidR="00763F29">
        <w:rPr>
          <w:rFonts w:asciiTheme="majorHAnsi" w:hAnsiTheme="majorHAnsi" w:cstheme="majorHAnsi"/>
          <w:sz w:val="24"/>
          <w:szCs w:val="24"/>
        </w:rPr>
        <w:t xml:space="preserve">functional </w:t>
      </w:r>
      <w:r w:rsidR="00C13619">
        <w:rPr>
          <w:rFonts w:asciiTheme="majorHAnsi" w:hAnsiTheme="majorHAnsi" w:cstheme="majorHAnsi"/>
          <w:sz w:val="24"/>
          <w:szCs w:val="24"/>
        </w:rPr>
        <w:t xml:space="preserve">relationship </w:t>
      </w:r>
      <w:r w:rsidR="00ED6FC7">
        <w:rPr>
          <w:rFonts w:asciiTheme="majorHAnsi" w:hAnsiTheme="majorHAnsi" w:cstheme="majorHAnsi"/>
          <w:sz w:val="24"/>
          <w:szCs w:val="24"/>
        </w:rPr>
        <w:t xml:space="preserve">between </w:t>
      </w:r>
      <w:r w:rsidR="00F5480C">
        <w:rPr>
          <w:rFonts w:asciiTheme="majorHAnsi" w:hAnsiTheme="majorHAnsi" w:cstheme="majorHAnsi"/>
          <w:sz w:val="24"/>
          <w:szCs w:val="24"/>
        </w:rPr>
        <w:t xml:space="preserve">the </w:t>
      </w:r>
      <w:r w:rsidR="009137A5">
        <w:rPr>
          <w:rFonts w:asciiTheme="majorHAnsi" w:hAnsiTheme="majorHAnsi" w:cstheme="majorHAnsi"/>
          <w:sz w:val="24"/>
          <w:szCs w:val="24"/>
        </w:rPr>
        <w:t xml:space="preserve">degree of </w:t>
      </w:r>
      <w:r w:rsidR="00ED6FC7">
        <w:rPr>
          <w:rFonts w:asciiTheme="majorHAnsi" w:hAnsiTheme="majorHAnsi" w:cstheme="majorHAnsi"/>
          <w:sz w:val="24"/>
          <w:szCs w:val="24"/>
        </w:rPr>
        <w:t>polarization</w:t>
      </w:r>
      <w:r w:rsidR="00190B59">
        <w:rPr>
          <w:rFonts w:asciiTheme="majorHAnsi" w:hAnsiTheme="majorHAnsi" w:cstheme="majorHAnsi"/>
          <w:sz w:val="24"/>
          <w:szCs w:val="24"/>
        </w:rPr>
        <w:t xml:space="preserve"> </w:t>
      </w:r>
      <w:r w:rsidR="001D5E89">
        <w:rPr>
          <w:rFonts w:asciiTheme="majorHAnsi" w:hAnsiTheme="majorHAnsi" w:cstheme="majorHAnsi"/>
          <w:sz w:val="24"/>
          <w:szCs w:val="24"/>
        </w:rPr>
        <w:t>of these films</w:t>
      </w:r>
      <w:r w:rsidR="00ED6FC7">
        <w:rPr>
          <w:rFonts w:asciiTheme="majorHAnsi" w:hAnsiTheme="majorHAnsi" w:cstheme="majorHAnsi"/>
          <w:sz w:val="24"/>
          <w:szCs w:val="24"/>
        </w:rPr>
        <w:t xml:space="preserve"> and </w:t>
      </w:r>
      <w:r w:rsidR="001D5E89">
        <w:rPr>
          <w:rFonts w:asciiTheme="majorHAnsi" w:hAnsiTheme="majorHAnsi" w:cstheme="majorHAnsi"/>
          <w:sz w:val="24"/>
          <w:szCs w:val="24"/>
        </w:rPr>
        <w:t xml:space="preserve">their </w:t>
      </w:r>
      <w:r w:rsidR="00ED6FC7">
        <w:rPr>
          <w:rFonts w:asciiTheme="majorHAnsi" w:hAnsiTheme="majorHAnsi" w:cstheme="majorHAnsi"/>
          <w:sz w:val="24"/>
          <w:szCs w:val="24"/>
        </w:rPr>
        <w:t>temperature</w:t>
      </w:r>
      <w:r w:rsidR="0008273C">
        <w:rPr>
          <w:rFonts w:asciiTheme="majorHAnsi" w:hAnsiTheme="majorHAnsi" w:cstheme="majorHAnsi"/>
          <w:sz w:val="24"/>
          <w:szCs w:val="24"/>
        </w:rPr>
        <w:t xml:space="preserve"> </w:t>
      </w:r>
      <w:r w:rsidR="000000C0">
        <w:rPr>
          <w:rFonts w:asciiTheme="majorHAnsi" w:hAnsiTheme="majorHAnsi" w:cstheme="majorHAnsi"/>
          <w:sz w:val="24"/>
          <w:szCs w:val="24"/>
        </w:rPr>
        <w:t xml:space="preserve">of </w:t>
      </w:r>
      <w:r w:rsidR="0008273C">
        <w:rPr>
          <w:rFonts w:asciiTheme="majorHAnsi" w:hAnsiTheme="majorHAnsi" w:cstheme="majorHAnsi"/>
          <w:sz w:val="24"/>
          <w:szCs w:val="24"/>
        </w:rPr>
        <w:t>deposition</w:t>
      </w:r>
      <w:r w:rsidR="00BD5BED">
        <w:rPr>
          <w:rFonts w:asciiTheme="majorHAnsi" w:hAnsiTheme="majorHAnsi" w:cstheme="majorHAnsi"/>
          <w:sz w:val="24"/>
          <w:szCs w:val="24"/>
        </w:rPr>
        <w:t>, T.</w:t>
      </w:r>
      <w:r w:rsidR="001B2327">
        <w:rPr>
          <w:rFonts w:asciiTheme="majorHAnsi" w:hAnsiTheme="majorHAnsi" w:cstheme="majorHAnsi"/>
          <w:sz w:val="24"/>
          <w:szCs w:val="24"/>
        </w:rPr>
        <w:t xml:space="preserve"> Th</w:t>
      </w:r>
      <w:r w:rsidR="00BD5BED">
        <w:rPr>
          <w:rFonts w:asciiTheme="majorHAnsi" w:hAnsiTheme="majorHAnsi" w:cstheme="majorHAnsi"/>
          <w:sz w:val="24"/>
          <w:szCs w:val="24"/>
        </w:rPr>
        <w:t xml:space="preserve">e </w:t>
      </w:r>
      <w:r w:rsidR="00481B0F">
        <w:rPr>
          <w:rFonts w:asciiTheme="majorHAnsi" w:hAnsiTheme="majorHAnsi" w:cstheme="majorHAnsi"/>
          <w:sz w:val="24"/>
          <w:szCs w:val="24"/>
        </w:rPr>
        <w:t xml:space="preserve">degree of </w:t>
      </w:r>
      <w:r w:rsidR="00BD5BED">
        <w:rPr>
          <w:rFonts w:asciiTheme="majorHAnsi" w:hAnsiTheme="majorHAnsi" w:cstheme="majorHAnsi"/>
          <w:sz w:val="24"/>
          <w:szCs w:val="24"/>
        </w:rPr>
        <w:t xml:space="preserve">polarization </w:t>
      </w:r>
      <w:r w:rsidR="001B2327">
        <w:rPr>
          <w:rFonts w:asciiTheme="majorHAnsi" w:hAnsiTheme="majorHAnsi" w:cstheme="majorHAnsi"/>
          <w:sz w:val="24"/>
          <w:szCs w:val="24"/>
        </w:rPr>
        <w:t>may be represented as</w:t>
      </w:r>
      <w:r w:rsidR="00E56021">
        <w:rPr>
          <w:rFonts w:asciiTheme="majorHAnsi" w:hAnsiTheme="majorHAnsi" w:cstheme="majorHAnsi"/>
          <w:sz w:val="24"/>
          <w:szCs w:val="24"/>
        </w:rPr>
        <w:t xml:space="preserve"> proportional</w:t>
      </w:r>
      <w:r w:rsidR="003179AD">
        <w:rPr>
          <w:rFonts w:asciiTheme="majorHAnsi" w:hAnsiTheme="majorHAnsi" w:cstheme="majorHAnsi"/>
          <w:sz w:val="24"/>
          <w:szCs w:val="24"/>
        </w:rPr>
        <w:t>,</w:t>
      </w:r>
      <w:r w:rsidR="00E56021">
        <w:rPr>
          <w:rFonts w:asciiTheme="majorHAnsi" w:hAnsiTheme="majorHAnsi" w:cstheme="majorHAnsi"/>
          <w:sz w:val="24"/>
          <w:szCs w:val="24"/>
        </w:rPr>
        <w:t xml:space="preserve"> </w:t>
      </w:r>
      <w:r w:rsidR="003179AD">
        <w:rPr>
          <w:rFonts w:asciiTheme="majorHAnsi" w:hAnsiTheme="majorHAnsi" w:cstheme="majorHAnsi"/>
          <w:sz w:val="24"/>
          <w:szCs w:val="24"/>
        </w:rPr>
        <w:t>through the Langevin function,</w:t>
      </w:r>
      <w:bookmarkStart w:id="6" w:name="_Ref89359290"/>
      <w:r w:rsidR="00B23F70">
        <w:rPr>
          <w:rStyle w:val="EndnoteReference"/>
          <w:rFonts w:asciiTheme="majorHAnsi" w:hAnsiTheme="majorHAnsi" w:cstheme="majorHAnsi"/>
          <w:sz w:val="24"/>
          <w:szCs w:val="24"/>
        </w:rPr>
        <w:endnoteReference w:id="6"/>
      </w:r>
      <w:bookmarkEnd w:id="6"/>
      <w:r w:rsidR="003179AD">
        <w:rPr>
          <w:rFonts w:asciiTheme="majorHAnsi" w:hAnsiTheme="majorHAnsi" w:cstheme="majorHAnsi"/>
          <w:sz w:val="24"/>
          <w:szCs w:val="24"/>
        </w:rPr>
        <w:t xml:space="preserve"> </w:t>
      </w:r>
      <w:r w:rsidR="00E56021">
        <w:rPr>
          <w:rFonts w:asciiTheme="majorHAnsi" w:hAnsiTheme="majorHAnsi" w:cstheme="majorHAnsi"/>
          <w:sz w:val="24"/>
          <w:szCs w:val="24"/>
        </w:rPr>
        <w:t xml:space="preserve">to </w:t>
      </w:r>
      <w:r w:rsidR="00BD5BED">
        <w:rPr>
          <w:rFonts w:asciiTheme="majorHAnsi" w:hAnsiTheme="majorHAnsi" w:cstheme="majorHAnsi"/>
          <w:sz w:val="24"/>
          <w:szCs w:val="24"/>
        </w:rPr>
        <w:t>Coth(</w:t>
      </w:r>
      <w:r w:rsidR="00BD5BED" w:rsidRPr="000F3171">
        <w:rPr>
          <w:rFonts w:ascii="French Script MT" w:hAnsi="French Script MT" w:cstheme="majorHAnsi"/>
          <w:sz w:val="24"/>
          <w:szCs w:val="24"/>
        </w:rPr>
        <w:t>E</w:t>
      </w:r>
      <w:r w:rsidR="00BD5BED">
        <w:rPr>
          <w:rFonts w:asciiTheme="majorHAnsi" w:hAnsiTheme="majorHAnsi" w:cstheme="majorHAnsi"/>
          <w:sz w:val="24"/>
          <w:szCs w:val="24"/>
        </w:rPr>
        <w:t>/T) - (</w:t>
      </w:r>
      <w:r w:rsidR="00BD5BED" w:rsidRPr="00992BDD">
        <w:rPr>
          <w:rFonts w:ascii="French Script MT" w:hAnsi="French Script MT" w:cstheme="majorHAnsi"/>
          <w:sz w:val="24"/>
          <w:szCs w:val="24"/>
        </w:rPr>
        <w:t>E</w:t>
      </w:r>
      <w:r w:rsidR="00BD5BED">
        <w:rPr>
          <w:rFonts w:asciiTheme="majorHAnsi" w:hAnsiTheme="majorHAnsi" w:cstheme="majorHAnsi"/>
          <w:sz w:val="24"/>
          <w:szCs w:val="24"/>
        </w:rPr>
        <w:t>/T)</w:t>
      </w:r>
      <w:r w:rsidR="00BD5BED">
        <w:rPr>
          <w:rFonts w:asciiTheme="majorHAnsi" w:hAnsiTheme="majorHAnsi" w:cstheme="majorHAnsi"/>
          <w:sz w:val="24"/>
          <w:szCs w:val="24"/>
          <w:vertAlign w:val="superscript"/>
        </w:rPr>
        <w:t>-1</w:t>
      </w:r>
      <w:r w:rsidR="00766561">
        <w:rPr>
          <w:rFonts w:asciiTheme="majorHAnsi" w:hAnsiTheme="majorHAnsi" w:cstheme="majorHAnsi"/>
          <w:sz w:val="24"/>
          <w:szCs w:val="24"/>
        </w:rPr>
        <w:t>, using atomic units.</w:t>
      </w:r>
      <w:r w:rsidR="00E56A94">
        <w:rPr>
          <w:rFonts w:asciiTheme="majorHAnsi" w:hAnsiTheme="majorHAnsi" w:cstheme="majorHAnsi"/>
          <w:sz w:val="24"/>
          <w:szCs w:val="24"/>
        </w:rPr>
        <w:t xml:space="preserve"> Here</w:t>
      </w:r>
      <w:r w:rsidR="00BD5BED">
        <w:rPr>
          <w:rFonts w:asciiTheme="majorHAnsi" w:hAnsiTheme="majorHAnsi" w:cstheme="majorHAnsi"/>
          <w:sz w:val="24"/>
          <w:szCs w:val="24"/>
        </w:rPr>
        <w:t xml:space="preserve"> </w:t>
      </w:r>
      <w:r w:rsidR="00BD5BED" w:rsidRPr="00992BDD">
        <w:rPr>
          <w:rFonts w:ascii="French Script MT" w:hAnsi="French Script MT" w:cstheme="majorHAnsi"/>
          <w:sz w:val="24"/>
          <w:szCs w:val="24"/>
        </w:rPr>
        <w:t>E</w:t>
      </w:r>
      <w:r w:rsidR="00BD5BED">
        <w:rPr>
          <w:rFonts w:ascii="French Script MT" w:hAnsi="French Script MT" w:cstheme="majorHAnsi"/>
          <w:sz w:val="24"/>
          <w:szCs w:val="24"/>
        </w:rPr>
        <w:t xml:space="preserve"> </w:t>
      </w:r>
      <w:r w:rsidR="003179AD">
        <w:rPr>
          <w:rFonts w:asciiTheme="majorHAnsi" w:hAnsiTheme="majorHAnsi" w:cstheme="majorHAnsi"/>
          <w:sz w:val="24"/>
          <w:szCs w:val="24"/>
        </w:rPr>
        <w:t xml:space="preserve">is </w:t>
      </w:r>
      <w:r w:rsidR="00BD5BED">
        <w:rPr>
          <w:rFonts w:asciiTheme="majorHAnsi" w:hAnsiTheme="majorHAnsi" w:cstheme="majorHAnsi"/>
          <w:sz w:val="24"/>
          <w:szCs w:val="24"/>
        </w:rPr>
        <w:t>the energy of interaction of an average dipole with the mean effective field</w:t>
      </w:r>
      <w:r w:rsidR="00BD5BED" w:rsidRPr="00BD5BED">
        <w:rPr>
          <w:rFonts w:asciiTheme="majorHAnsi" w:hAnsiTheme="majorHAnsi" w:cstheme="majorHAnsi"/>
          <w:sz w:val="24"/>
          <w:szCs w:val="24"/>
        </w:rPr>
        <w:t xml:space="preserve"> </w:t>
      </w:r>
      <w:r w:rsidR="00BD5BED">
        <w:rPr>
          <w:rFonts w:asciiTheme="majorHAnsi" w:hAnsiTheme="majorHAnsi" w:cstheme="majorHAnsi"/>
          <w:sz w:val="24"/>
          <w:szCs w:val="24"/>
        </w:rPr>
        <w:t>in the film</w:t>
      </w:r>
      <w:r w:rsidR="00401902">
        <w:rPr>
          <w:rFonts w:asciiTheme="majorHAnsi" w:hAnsiTheme="majorHAnsi" w:cstheme="majorHAnsi"/>
          <w:sz w:val="24"/>
          <w:szCs w:val="24"/>
        </w:rPr>
        <w:t>, where this</w:t>
      </w:r>
      <w:r w:rsidR="00401902">
        <w:rPr>
          <w:rFonts w:ascii="Times New Roman" w:hAnsi="Times New Roman" w:cs="Times New Roman"/>
          <w:sz w:val="24"/>
          <w:szCs w:val="24"/>
        </w:rPr>
        <w:t xml:space="preserve"> field is itself a function of the degree of polarization.</w:t>
      </w:r>
      <w:r w:rsidR="007C253D">
        <w:rPr>
          <w:rFonts w:asciiTheme="majorHAnsi" w:hAnsiTheme="majorHAnsi" w:cstheme="majorHAnsi"/>
          <w:sz w:val="24"/>
          <w:szCs w:val="24"/>
        </w:rPr>
        <w:t xml:space="preserve"> </w:t>
      </w:r>
      <w:r w:rsidR="00F5480C">
        <w:rPr>
          <w:rFonts w:asciiTheme="majorHAnsi" w:hAnsiTheme="majorHAnsi" w:cstheme="majorHAnsi"/>
          <w:sz w:val="24"/>
          <w:szCs w:val="24"/>
        </w:rPr>
        <w:t xml:space="preserve">This </w:t>
      </w:r>
      <w:r w:rsidR="0021057C">
        <w:rPr>
          <w:rFonts w:asciiTheme="majorHAnsi" w:hAnsiTheme="majorHAnsi" w:cstheme="majorHAnsi"/>
          <w:sz w:val="24"/>
          <w:szCs w:val="24"/>
        </w:rPr>
        <w:t xml:space="preserve">however </w:t>
      </w:r>
      <w:r w:rsidR="00F5480C">
        <w:rPr>
          <w:rFonts w:asciiTheme="majorHAnsi" w:hAnsiTheme="majorHAnsi" w:cstheme="majorHAnsi"/>
          <w:sz w:val="24"/>
          <w:szCs w:val="24"/>
        </w:rPr>
        <w:t>fosters</w:t>
      </w:r>
      <w:r w:rsidR="001A2725">
        <w:rPr>
          <w:rFonts w:asciiTheme="majorHAnsi" w:hAnsiTheme="majorHAnsi" w:cstheme="majorHAnsi"/>
          <w:sz w:val="24"/>
          <w:szCs w:val="24"/>
        </w:rPr>
        <w:t xml:space="preserve"> </w:t>
      </w:r>
      <w:r w:rsidR="00F5480C">
        <w:rPr>
          <w:rFonts w:asciiTheme="majorHAnsi" w:hAnsiTheme="majorHAnsi" w:cstheme="majorHAnsi"/>
          <w:sz w:val="24"/>
          <w:szCs w:val="24"/>
        </w:rPr>
        <w:t>a conceptual nightmare: the differential of th</w:t>
      </w:r>
      <w:r w:rsidR="00A879C5">
        <w:rPr>
          <w:rFonts w:asciiTheme="majorHAnsi" w:hAnsiTheme="majorHAnsi" w:cstheme="majorHAnsi"/>
          <w:sz w:val="24"/>
          <w:szCs w:val="24"/>
        </w:rPr>
        <w:t>e</w:t>
      </w:r>
      <w:r w:rsidR="001B2327">
        <w:rPr>
          <w:rFonts w:asciiTheme="majorHAnsi" w:hAnsiTheme="majorHAnsi" w:cstheme="majorHAnsi"/>
          <w:sz w:val="24"/>
          <w:szCs w:val="24"/>
        </w:rPr>
        <w:t xml:space="preserve"> continuous</w:t>
      </w:r>
      <w:r w:rsidR="00F5480C">
        <w:rPr>
          <w:rFonts w:asciiTheme="majorHAnsi" w:hAnsiTheme="majorHAnsi" w:cstheme="majorHAnsi"/>
          <w:sz w:val="24"/>
          <w:szCs w:val="24"/>
        </w:rPr>
        <w:t xml:space="preserve"> function</w:t>
      </w:r>
      <w:r w:rsidR="007D077D">
        <w:rPr>
          <w:rFonts w:asciiTheme="majorHAnsi" w:hAnsiTheme="majorHAnsi" w:cstheme="majorHAnsi"/>
          <w:sz w:val="24"/>
          <w:szCs w:val="24"/>
        </w:rPr>
        <w:t>,</w:t>
      </w:r>
      <w:r w:rsidR="007D077D" w:rsidRPr="007D077D">
        <w:rPr>
          <w:rFonts w:asciiTheme="majorHAnsi" w:hAnsiTheme="majorHAnsi" w:cstheme="majorHAnsi"/>
          <w:sz w:val="24"/>
          <w:szCs w:val="24"/>
        </w:rPr>
        <w:t xml:space="preserve"> </w:t>
      </w:r>
      <w:r w:rsidR="007D077D">
        <w:rPr>
          <w:rFonts w:asciiTheme="majorHAnsi" w:hAnsiTheme="majorHAnsi" w:cstheme="majorHAnsi"/>
          <w:sz w:val="24"/>
          <w:szCs w:val="24"/>
        </w:rPr>
        <w:t>Coth(</w:t>
      </w:r>
      <w:r w:rsidR="007D077D" w:rsidRPr="005E0D66">
        <w:rPr>
          <w:rFonts w:ascii="French Script MT" w:hAnsi="French Script MT" w:cstheme="majorHAnsi"/>
          <w:sz w:val="24"/>
          <w:szCs w:val="24"/>
        </w:rPr>
        <w:t>E</w:t>
      </w:r>
      <w:r w:rsidR="007D077D">
        <w:rPr>
          <w:rFonts w:asciiTheme="majorHAnsi" w:hAnsiTheme="majorHAnsi" w:cstheme="majorHAnsi"/>
          <w:sz w:val="24"/>
          <w:szCs w:val="24"/>
        </w:rPr>
        <w:t>/T) - (</w:t>
      </w:r>
      <w:r w:rsidR="007D077D" w:rsidRPr="00992BDD">
        <w:rPr>
          <w:rFonts w:ascii="French Script MT" w:hAnsi="French Script MT" w:cstheme="majorHAnsi"/>
          <w:sz w:val="24"/>
          <w:szCs w:val="24"/>
        </w:rPr>
        <w:t>E</w:t>
      </w:r>
      <w:r w:rsidR="007D077D">
        <w:rPr>
          <w:rFonts w:asciiTheme="majorHAnsi" w:hAnsiTheme="majorHAnsi" w:cstheme="majorHAnsi"/>
          <w:sz w:val="24"/>
          <w:szCs w:val="24"/>
        </w:rPr>
        <w:t>/T)</w:t>
      </w:r>
      <w:r w:rsidR="007D077D">
        <w:rPr>
          <w:rFonts w:asciiTheme="majorHAnsi" w:hAnsiTheme="majorHAnsi" w:cstheme="majorHAnsi"/>
          <w:sz w:val="24"/>
          <w:szCs w:val="24"/>
          <w:vertAlign w:val="superscript"/>
        </w:rPr>
        <w:t>-1</w:t>
      </w:r>
      <w:r w:rsidR="007D077D">
        <w:rPr>
          <w:rFonts w:asciiTheme="majorHAnsi" w:hAnsiTheme="majorHAnsi" w:cstheme="majorHAnsi"/>
          <w:sz w:val="24"/>
          <w:szCs w:val="24"/>
        </w:rPr>
        <w:t xml:space="preserve">, </w:t>
      </w:r>
      <w:r w:rsidR="00F5480C">
        <w:rPr>
          <w:rFonts w:asciiTheme="majorHAnsi" w:hAnsiTheme="majorHAnsi" w:cstheme="majorHAnsi"/>
          <w:sz w:val="24"/>
          <w:szCs w:val="24"/>
        </w:rPr>
        <w:t xml:space="preserve">is no longer its slope and minimum and maximum values are no longer marked by setting differentials to zero. </w:t>
      </w:r>
      <w:r w:rsidR="001B2327">
        <w:rPr>
          <w:rFonts w:asciiTheme="majorHAnsi" w:hAnsiTheme="majorHAnsi" w:cstheme="majorHAnsi"/>
          <w:sz w:val="24"/>
          <w:szCs w:val="24"/>
        </w:rPr>
        <w:t xml:space="preserve">Such pathological </w:t>
      </w:r>
      <w:r w:rsidR="007D077D">
        <w:rPr>
          <w:rFonts w:asciiTheme="majorHAnsi" w:hAnsiTheme="majorHAnsi" w:cstheme="majorHAnsi"/>
          <w:sz w:val="24"/>
          <w:szCs w:val="24"/>
        </w:rPr>
        <w:t>behaviour is</w:t>
      </w:r>
      <w:r w:rsidR="001B2327">
        <w:rPr>
          <w:rFonts w:asciiTheme="majorHAnsi" w:hAnsiTheme="majorHAnsi" w:cstheme="majorHAnsi"/>
          <w:sz w:val="24"/>
          <w:szCs w:val="24"/>
        </w:rPr>
        <w:t xml:space="preserve"> well-documented in mathematics</w:t>
      </w:r>
      <w:r w:rsidR="007C253D">
        <w:rPr>
          <w:rFonts w:asciiTheme="majorHAnsi" w:hAnsiTheme="majorHAnsi" w:cstheme="majorHAnsi"/>
          <w:sz w:val="24"/>
          <w:szCs w:val="24"/>
        </w:rPr>
        <w:t>,</w:t>
      </w:r>
      <w:r w:rsidR="001B2327">
        <w:rPr>
          <w:rStyle w:val="EndnoteReference"/>
          <w:rFonts w:asciiTheme="majorHAnsi" w:hAnsiTheme="majorHAnsi" w:cstheme="majorHAnsi"/>
          <w:sz w:val="24"/>
          <w:szCs w:val="24"/>
        </w:rPr>
        <w:endnoteReference w:id="7"/>
      </w:r>
      <w:r w:rsidR="007C253D">
        <w:rPr>
          <w:rFonts w:asciiTheme="majorHAnsi" w:hAnsiTheme="majorHAnsi" w:cstheme="majorHAnsi"/>
          <w:sz w:val="24"/>
          <w:szCs w:val="24"/>
        </w:rPr>
        <w:t xml:space="preserve"> but not previously in physics.</w:t>
      </w:r>
      <w:r w:rsidR="001B2327">
        <w:rPr>
          <w:rFonts w:asciiTheme="majorHAnsi" w:hAnsiTheme="majorHAnsi" w:cstheme="majorHAnsi"/>
          <w:sz w:val="24"/>
          <w:szCs w:val="24"/>
        </w:rPr>
        <w:t xml:space="preserve"> </w:t>
      </w:r>
      <w:r w:rsidR="007C253D">
        <w:rPr>
          <w:rFonts w:asciiTheme="majorHAnsi" w:hAnsiTheme="majorHAnsi" w:cstheme="majorHAnsi"/>
          <w:sz w:val="24"/>
          <w:szCs w:val="24"/>
        </w:rPr>
        <w:t xml:space="preserve">In addition, minimum and maximum values are not marked by setting differentials to zero, noting that such minima and maxima are observed experimentally. </w:t>
      </w:r>
    </w:p>
    <w:p w14:paraId="1875F27B" w14:textId="77777777" w:rsidR="005A0644" w:rsidRDefault="005A0644" w:rsidP="00F545B5">
      <w:pPr>
        <w:spacing w:after="0" w:line="240" w:lineRule="auto"/>
        <w:ind w:right="140"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6B76C9C5" w14:textId="18D53D0A" w:rsidR="007B037B" w:rsidRPr="008632F2" w:rsidRDefault="003C3468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</w:t>
      </w:r>
      <w:r w:rsidR="00C84A0C">
        <w:rPr>
          <w:rFonts w:asciiTheme="majorHAnsi" w:hAnsiTheme="majorHAnsi" w:cstheme="majorHAnsi"/>
          <w:sz w:val="24"/>
          <w:szCs w:val="24"/>
        </w:rPr>
        <w:t>demonstrate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F34CA">
        <w:rPr>
          <w:rFonts w:asciiTheme="majorHAnsi" w:hAnsiTheme="majorHAnsi" w:cstheme="majorHAnsi"/>
          <w:sz w:val="24"/>
          <w:szCs w:val="24"/>
        </w:rPr>
        <w:t xml:space="preserve">here </w:t>
      </w:r>
      <w:r w:rsidR="00ED6FC7">
        <w:rPr>
          <w:rFonts w:asciiTheme="majorHAnsi" w:hAnsiTheme="majorHAnsi" w:cstheme="majorHAnsi"/>
          <w:sz w:val="24"/>
          <w:szCs w:val="24"/>
        </w:rPr>
        <w:t>t</w:t>
      </w:r>
      <w:r w:rsidR="003B4394">
        <w:rPr>
          <w:rFonts w:asciiTheme="majorHAnsi" w:hAnsiTheme="majorHAnsi" w:cstheme="majorHAnsi"/>
          <w:sz w:val="24"/>
          <w:szCs w:val="24"/>
        </w:rPr>
        <w:t xml:space="preserve">hat </w:t>
      </w:r>
      <w:r w:rsidR="00B3794A">
        <w:rPr>
          <w:rFonts w:asciiTheme="majorHAnsi" w:hAnsiTheme="majorHAnsi" w:cstheme="majorHAnsi"/>
          <w:sz w:val="24"/>
          <w:szCs w:val="24"/>
        </w:rPr>
        <w:t xml:space="preserve">minimum or </w:t>
      </w:r>
      <w:r>
        <w:rPr>
          <w:rFonts w:asciiTheme="majorHAnsi" w:hAnsiTheme="majorHAnsi" w:cstheme="majorHAnsi"/>
          <w:sz w:val="24"/>
          <w:szCs w:val="24"/>
        </w:rPr>
        <w:t>maximum</w:t>
      </w:r>
      <w:r w:rsidR="001E20B6">
        <w:rPr>
          <w:rFonts w:asciiTheme="majorHAnsi" w:hAnsiTheme="majorHAnsi" w:cstheme="majorHAnsi"/>
          <w:sz w:val="24"/>
          <w:szCs w:val="24"/>
        </w:rPr>
        <w:t xml:space="preserve"> </w:t>
      </w:r>
      <w:r w:rsidRPr="00AF2499">
        <w:rPr>
          <w:rFonts w:asciiTheme="majorHAnsi" w:hAnsiTheme="majorHAnsi" w:cstheme="majorHAnsi"/>
          <w:i/>
          <w:sz w:val="24"/>
          <w:szCs w:val="24"/>
        </w:rPr>
        <w:t>numerical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F2499">
        <w:rPr>
          <w:rFonts w:asciiTheme="majorHAnsi" w:hAnsiTheme="majorHAnsi" w:cstheme="majorHAnsi"/>
          <w:i/>
          <w:sz w:val="24"/>
          <w:szCs w:val="24"/>
        </w:rPr>
        <w:t>values</w:t>
      </w:r>
      <w:r>
        <w:rPr>
          <w:rFonts w:asciiTheme="majorHAnsi" w:hAnsiTheme="majorHAnsi" w:cstheme="majorHAnsi"/>
          <w:sz w:val="24"/>
          <w:szCs w:val="24"/>
        </w:rPr>
        <w:t xml:space="preserve"> of the governing function, in contrast to familiar extremes,</w:t>
      </w:r>
      <w:r>
        <w:rPr>
          <w:rStyle w:val="EndnoteReference"/>
          <w:rFonts w:asciiTheme="majorHAnsi" w:hAnsiTheme="majorHAnsi" w:cstheme="majorHAnsi"/>
          <w:sz w:val="24"/>
          <w:szCs w:val="24"/>
        </w:rPr>
        <w:endnoteReference w:id="8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B6855">
        <w:rPr>
          <w:rFonts w:asciiTheme="majorHAnsi" w:hAnsiTheme="majorHAnsi" w:cstheme="majorHAnsi"/>
          <w:sz w:val="24"/>
          <w:szCs w:val="24"/>
        </w:rPr>
        <w:t>are described</w:t>
      </w:r>
      <w:r>
        <w:rPr>
          <w:rFonts w:asciiTheme="majorHAnsi" w:hAnsiTheme="majorHAnsi" w:cstheme="majorHAnsi"/>
          <w:sz w:val="24"/>
          <w:szCs w:val="24"/>
        </w:rPr>
        <w:t xml:space="preserve"> through the change in sign of th</w:t>
      </w:r>
      <w:r w:rsidR="00782AE4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034EE">
        <w:rPr>
          <w:rFonts w:asciiTheme="majorHAnsi" w:hAnsiTheme="majorHAnsi" w:cstheme="majorHAnsi"/>
          <w:sz w:val="24"/>
          <w:szCs w:val="24"/>
        </w:rPr>
        <w:t xml:space="preserve">total </w:t>
      </w:r>
      <w:r>
        <w:rPr>
          <w:rFonts w:asciiTheme="majorHAnsi" w:hAnsiTheme="majorHAnsi" w:cstheme="majorHAnsi"/>
          <w:sz w:val="24"/>
          <w:szCs w:val="24"/>
        </w:rPr>
        <w:t>differential</w:t>
      </w:r>
      <w:r w:rsidR="00782AE4">
        <w:rPr>
          <w:rFonts w:asciiTheme="majorHAnsi" w:hAnsiTheme="majorHAnsi" w:cstheme="majorHAnsi"/>
          <w:sz w:val="24"/>
          <w:szCs w:val="24"/>
        </w:rPr>
        <w:t xml:space="preserve"> of </w:t>
      </w:r>
      <w:r w:rsidR="00F5480C">
        <w:rPr>
          <w:rFonts w:asciiTheme="majorHAnsi" w:hAnsiTheme="majorHAnsi" w:cstheme="majorHAnsi"/>
          <w:sz w:val="24"/>
          <w:szCs w:val="24"/>
        </w:rPr>
        <w:t>polarization vs temperature</w:t>
      </w:r>
      <w:r>
        <w:rPr>
          <w:rFonts w:asciiTheme="majorHAnsi" w:hAnsiTheme="majorHAnsi" w:cstheme="majorHAnsi"/>
          <w:sz w:val="24"/>
          <w:szCs w:val="24"/>
        </w:rPr>
        <w:t xml:space="preserve">, as it crosses a singularity. </w:t>
      </w:r>
      <w:r w:rsidR="00AC0884">
        <w:rPr>
          <w:rFonts w:asciiTheme="majorHAnsi" w:hAnsiTheme="majorHAnsi" w:cstheme="majorHAnsi"/>
          <w:sz w:val="24"/>
          <w:szCs w:val="24"/>
        </w:rPr>
        <w:t>T</w:t>
      </w:r>
      <w:r>
        <w:rPr>
          <w:rFonts w:asciiTheme="majorHAnsi" w:hAnsiTheme="majorHAnsi" w:cstheme="majorHAnsi"/>
          <w:sz w:val="24"/>
          <w:szCs w:val="24"/>
        </w:rPr>
        <w:t>he presence</w:t>
      </w:r>
      <w:r w:rsidR="00A47335">
        <w:rPr>
          <w:rFonts w:asciiTheme="majorHAnsi" w:hAnsiTheme="majorHAnsi" w:cstheme="majorHAnsi"/>
          <w:sz w:val="24"/>
          <w:szCs w:val="24"/>
        </w:rPr>
        <w:t>,</w:t>
      </w:r>
      <w:r w:rsidR="00830D8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of maximum or minimum numerical values of polarization, </w:t>
      </w:r>
      <w:r w:rsidR="00513ACA">
        <w:rPr>
          <w:rFonts w:asciiTheme="majorHAnsi" w:hAnsiTheme="majorHAnsi" w:cstheme="majorHAnsi"/>
          <w:sz w:val="24"/>
          <w:szCs w:val="24"/>
        </w:rPr>
        <w:t>becomes</w:t>
      </w:r>
      <w:r>
        <w:rPr>
          <w:rFonts w:asciiTheme="majorHAnsi" w:hAnsiTheme="majorHAnsi" w:cstheme="majorHAnsi"/>
          <w:sz w:val="24"/>
          <w:szCs w:val="24"/>
        </w:rPr>
        <w:t xml:space="preserve"> the signature of singular behaviour </w:t>
      </w:r>
      <w:r w:rsidR="001E20B6">
        <w:rPr>
          <w:rFonts w:asciiTheme="majorHAnsi" w:hAnsiTheme="majorHAnsi" w:cstheme="majorHAnsi"/>
          <w:sz w:val="24"/>
          <w:szCs w:val="24"/>
        </w:rPr>
        <w:t>in</w:t>
      </w:r>
      <w:r>
        <w:rPr>
          <w:rFonts w:asciiTheme="majorHAnsi" w:hAnsiTheme="majorHAnsi" w:cstheme="majorHAnsi"/>
          <w:sz w:val="24"/>
          <w:szCs w:val="24"/>
        </w:rPr>
        <w:t xml:space="preserve"> the differential. </w:t>
      </w:r>
      <w:r w:rsidR="00E507A8">
        <w:rPr>
          <w:rFonts w:ascii="Times New Roman" w:hAnsi="Times New Roman" w:cs="Times New Roman"/>
          <w:sz w:val="24"/>
          <w:szCs w:val="24"/>
        </w:rPr>
        <w:t>Earlier</w:t>
      </w:r>
      <w:r w:rsidR="005B0078">
        <w:rPr>
          <w:rFonts w:ascii="Times New Roman" w:hAnsi="Times New Roman" w:cs="Times New Roman"/>
          <w:sz w:val="24"/>
          <w:szCs w:val="24"/>
        </w:rPr>
        <w:t xml:space="preserve"> </w:t>
      </w:r>
      <w:r w:rsidR="00E507A8">
        <w:rPr>
          <w:rFonts w:ascii="Times New Roman" w:hAnsi="Times New Roman" w:cs="Times New Roman"/>
          <w:sz w:val="24"/>
          <w:szCs w:val="24"/>
        </w:rPr>
        <w:t>work</w:t>
      </w:r>
      <w:r w:rsidR="005B0078">
        <w:rPr>
          <w:rFonts w:ascii="Times New Roman" w:hAnsi="Times New Roman" w:cs="Times New Roman"/>
          <w:sz w:val="24"/>
          <w:szCs w:val="24"/>
        </w:rPr>
        <w:t>,</w:t>
      </w:r>
      <w:r w:rsidR="00E507A8">
        <w:rPr>
          <w:rFonts w:ascii="Times New Roman" w:hAnsi="Times New Roman" w:cs="Times New Roman"/>
          <w:sz w:val="24"/>
          <w:szCs w:val="24"/>
        </w:rPr>
        <w:t xml:space="preserve"> involving films of </w:t>
      </w:r>
      <w:r w:rsidR="00E507A8">
        <w:rPr>
          <w:rFonts w:ascii="Times New Roman" w:hAnsi="Times New Roman" w:cs="Times New Roman"/>
          <w:i/>
          <w:sz w:val="24"/>
          <w:szCs w:val="24"/>
        </w:rPr>
        <w:t>cis</w:t>
      </w:r>
      <w:r w:rsidR="00E507A8">
        <w:rPr>
          <w:rFonts w:ascii="Times New Roman" w:hAnsi="Times New Roman" w:cs="Times New Roman"/>
          <w:sz w:val="24"/>
          <w:szCs w:val="24"/>
        </w:rPr>
        <w:t>-methyl formate</w:t>
      </w:r>
      <w:r w:rsidR="007901E3">
        <w:rPr>
          <w:rFonts w:ascii="Times New Roman" w:hAnsi="Times New Roman" w:cs="Times New Roman"/>
          <w:sz w:val="24"/>
          <w:szCs w:val="24"/>
        </w:rPr>
        <w:t xml:space="preserve"> (</w:t>
      </w:r>
      <w:r w:rsidR="007901E3">
        <w:rPr>
          <w:rFonts w:ascii="Times New Roman" w:hAnsi="Times New Roman" w:cs="Times New Roman"/>
          <w:i/>
          <w:sz w:val="24"/>
          <w:szCs w:val="24"/>
        </w:rPr>
        <w:t>cis</w:t>
      </w:r>
      <w:r w:rsidR="007901E3">
        <w:rPr>
          <w:rFonts w:ascii="Times New Roman" w:hAnsi="Times New Roman" w:cs="Times New Roman"/>
          <w:sz w:val="24"/>
          <w:szCs w:val="24"/>
        </w:rPr>
        <w:t>-MF)</w:t>
      </w:r>
      <w:r w:rsidR="00E507A8">
        <w:rPr>
          <w:rFonts w:ascii="Times New Roman" w:hAnsi="Times New Roman" w:cs="Times New Roman"/>
          <w:sz w:val="24"/>
          <w:szCs w:val="24"/>
        </w:rPr>
        <w:t xml:space="preserve"> revealed the </w:t>
      </w:r>
      <w:r w:rsidR="00556725">
        <w:rPr>
          <w:rFonts w:ascii="Times New Roman" w:hAnsi="Times New Roman" w:cs="Times New Roman"/>
          <w:sz w:val="24"/>
          <w:szCs w:val="24"/>
        </w:rPr>
        <w:t xml:space="preserve">singular </w:t>
      </w:r>
      <w:r w:rsidR="00E507A8">
        <w:rPr>
          <w:rFonts w:ascii="Times New Roman" w:hAnsi="Times New Roman" w:cs="Times New Roman"/>
          <w:sz w:val="24"/>
          <w:szCs w:val="24"/>
        </w:rPr>
        <w:t>behaviour</w:t>
      </w:r>
      <w:r w:rsidR="009B43DA">
        <w:rPr>
          <w:rFonts w:ascii="Times New Roman" w:hAnsi="Times New Roman" w:cs="Times New Roman"/>
          <w:sz w:val="24"/>
          <w:szCs w:val="24"/>
        </w:rPr>
        <w:t xml:space="preserve"> of the differential of </w:t>
      </w:r>
      <w:r w:rsidR="00AC69E1">
        <w:rPr>
          <w:rFonts w:ascii="Times New Roman" w:hAnsi="Times New Roman" w:cs="Times New Roman"/>
          <w:sz w:val="24"/>
          <w:szCs w:val="24"/>
        </w:rPr>
        <w:t>the</w:t>
      </w:r>
      <w:r w:rsidR="005A1369">
        <w:rPr>
          <w:rFonts w:ascii="Times New Roman" w:hAnsi="Times New Roman" w:cs="Times New Roman"/>
          <w:sz w:val="24"/>
          <w:szCs w:val="24"/>
        </w:rPr>
        <w:t xml:space="preserve"> governing</w:t>
      </w:r>
      <w:r w:rsidR="009B43DA">
        <w:rPr>
          <w:rFonts w:ascii="Times New Roman" w:hAnsi="Times New Roman" w:cs="Times New Roman"/>
          <w:sz w:val="24"/>
          <w:szCs w:val="24"/>
        </w:rPr>
        <w:t xml:space="preserve"> </w:t>
      </w:r>
      <w:r w:rsidR="004B3511">
        <w:rPr>
          <w:rFonts w:ascii="Times New Roman" w:hAnsi="Times New Roman" w:cs="Times New Roman"/>
          <w:sz w:val="24"/>
          <w:szCs w:val="24"/>
        </w:rPr>
        <w:t>function,</w:t>
      </w:r>
      <w:r w:rsidR="001A5156" w:rsidRPr="00EC4615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1A5156" w:rsidRPr="00EC4615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1A515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1A5156" w:rsidRPr="00EC4615">
        <w:rPr>
          <w:rFonts w:ascii="Times New Roman" w:hAnsi="Times New Roman" w:cs="Times New Roman"/>
          <w:sz w:val="24"/>
          <w:szCs w:val="24"/>
          <w:vertAlign w:val="superscript"/>
        </w:rPr>
      </w:r>
      <w:r w:rsidR="001A5156" w:rsidRPr="00EC4615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156" w:rsidRPr="00EC4615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1A515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bookmarkStart w:id="7" w:name="_Ref88655222"/>
      <w:r w:rsidR="001A5156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bookmarkEnd w:id="7"/>
      <w:r w:rsidR="004B3511">
        <w:rPr>
          <w:rFonts w:ascii="Times New Roman" w:hAnsi="Times New Roman" w:cs="Times New Roman"/>
          <w:sz w:val="24"/>
          <w:szCs w:val="24"/>
        </w:rPr>
        <w:t xml:space="preserve"> </w:t>
      </w:r>
      <w:r w:rsidR="00E507A8">
        <w:rPr>
          <w:rFonts w:ascii="Times New Roman" w:hAnsi="Times New Roman" w:cs="Times New Roman"/>
          <w:sz w:val="24"/>
          <w:szCs w:val="24"/>
        </w:rPr>
        <w:t>but for some years remained the only such case.</w:t>
      </w:r>
      <w:r w:rsidR="001A5156">
        <w:rPr>
          <w:rFonts w:ascii="Times New Roman" w:hAnsi="Times New Roman" w:cs="Times New Roman"/>
          <w:sz w:val="24"/>
          <w:szCs w:val="24"/>
        </w:rPr>
        <w:t xml:space="preserve"> </w:t>
      </w:r>
      <w:r w:rsidR="00E507A8">
        <w:rPr>
          <w:rFonts w:ascii="Times New Roman" w:hAnsi="Times New Roman" w:cs="Times New Roman"/>
          <w:sz w:val="24"/>
          <w:szCs w:val="24"/>
        </w:rPr>
        <w:t xml:space="preserve">We have now </w:t>
      </w:r>
      <w:r w:rsidR="0008576E">
        <w:rPr>
          <w:rFonts w:ascii="Times New Roman" w:hAnsi="Times New Roman" w:cs="Times New Roman"/>
          <w:sz w:val="24"/>
          <w:szCs w:val="24"/>
        </w:rPr>
        <w:t xml:space="preserve">three </w:t>
      </w:r>
      <w:r w:rsidR="00E507A8">
        <w:rPr>
          <w:rFonts w:ascii="Times New Roman" w:hAnsi="Times New Roman" w:cs="Times New Roman"/>
          <w:sz w:val="24"/>
          <w:szCs w:val="24"/>
        </w:rPr>
        <w:t>sets of experimental data</w:t>
      </w:r>
      <w:bookmarkStart w:id="8" w:name="_Ref67907201"/>
      <w:r w:rsidR="007901E3">
        <w:rPr>
          <w:rFonts w:ascii="Times New Roman" w:hAnsi="Times New Roman" w:cs="Times New Roman"/>
          <w:sz w:val="24"/>
          <w:szCs w:val="24"/>
        </w:rPr>
        <w:t>, for</w:t>
      </w:r>
      <w:r w:rsidR="007901E3" w:rsidRPr="007901E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01E3">
        <w:rPr>
          <w:rFonts w:ascii="Times New Roman" w:hAnsi="Times New Roman" w:cs="Times New Roman"/>
          <w:i/>
          <w:sz w:val="24"/>
          <w:szCs w:val="24"/>
        </w:rPr>
        <w:t>cis</w:t>
      </w:r>
      <w:r w:rsidR="007901E3">
        <w:rPr>
          <w:rFonts w:ascii="Times New Roman" w:hAnsi="Times New Roman" w:cs="Times New Roman"/>
          <w:sz w:val="24"/>
          <w:szCs w:val="24"/>
        </w:rPr>
        <w:t>-MF,</w:t>
      </w:r>
      <w:r w:rsidR="00783A16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783A16" w:rsidRPr="000F317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783A1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783A16" w:rsidRPr="000F3171">
        <w:rPr>
          <w:rFonts w:ascii="Times New Roman" w:hAnsi="Times New Roman" w:cs="Times New Roman"/>
          <w:sz w:val="24"/>
          <w:szCs w:val="24"/>
          <w:vertAlign w:val="superscript"/>
        </w:rPr>
      </w:r>
      <w:r w:rsidR="00783A16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83A16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7901E3">
        <w:rPr>
          <w:rFonts w:ascii="Times New Roman" w:hAnsi="Times New Roman" w:cs="Times New Roman"/>
          <w:sz w:val="24"/>
          <w:szCs w:val="24"/>
        </w:rPr>
        <w:t xml:space="preserve"> </w:t>
      </w:r>
      <w:r w:rsidR="0008576E">
        <w:rPr>
          <w:rFonts w:ascii="Times New Roman" w:hAnsi="Times New Roman" w:cs="Times New Roman"/>
          <w:sz w:val="24"/>
          <w:szCs w:val="24"/>
        </w:rPr>
        <w:t>1-butanol and 1-pentanol</w:t>
      </w:r>
      <w:r w:rsidR="00AF280C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AF280C" w:rsidRPr="00E3203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_Ref89159608 \h </w:instrText>
      </w:r>
      <w:r w:rsid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AF280C" w:rsidRPr="00E32036">
        <w:rPr>
          <w:rFonts w:ascii="Times New Roman" w:hAnsi="Times New Roman" w:cs="Times New Roman"/>
          <w:sz w:val="24"/>
          <w:szCs w:val="24"/>
          <w:vertAlign w:val="superscript"/>
        </w:rPr>
      </w:r>
      <w:r w:rsidR="00AF280C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F280C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8576E">
        <w:rPr>
          <w:rFonts w:ascii="Times New Roman" w:hAnsi="Times New Roman" w:cs="Times New Roman"/>
          <w:sz w:val="24"/>
          <w:szCs w:val="24"/>
        </w:rPr>
        <w:t xml:space="preserve"> </w:t>
      </w:r>
      <w:bookmarkEnd w:id="8"/>
      <w:r w:rsidR="00E507A8">
        <w:rPr>
          <w:rFonts w:ascii="Times New Roman" w:hAnsi="Times New Roman" w:cs="Times New Roman"/>
          <w:sz w:val="24"/>
          <w:szCs w:val="24"/>
        </w:rPr>
        <w:t>which display the phenomenon discussed here</w:t>
      </w:r>
      <w:r w:rsidR="00DB2586">
        <w:rPr>
          <w:rFonts w:ascii="Times New Roman" w:hAnsi="Times New Roman" w:cs="Times New Roman"/>
          <w:sz w:val="24"/>
          <w:szCs w:val="24"/>
        </w:rPr>
        <w:t>, and also</w:t>
      </w:r>
      <w:r w:rsidR="00C478F0">
        <w:rPr>
          <w:rFonts w:ascii="Times New Roman" w:hAnsi="Times New Roman" w:cs="Times New Roman"/>
          <w:sz w:val="24"/>
          <w:szCs w:val="24"/>
        </w:rPr>
        <w:t xml:space="preserve"> </w:t>
      </w:r>
      <w:r w:rsidR="00DB2586">
        <w:rPr>
          <w:rFonts w:ascii="Times New Roman" w:hAnsi="Times New Roman" w:cs="Times New Roman"/>
          <w:sz w:val="24"/>
          <w:szCs w:val="24"/>
        </w:rPr>
        <w:t xml:space="preserve">results </w:t>
      </w:r>
      <w:r w:rsidR="005308CD">
        <w:rPr>
          <w:rFonts w:ascii="Times New Roman" w:hAnsi="Times New Roman" w:cs="Times New Roman"/>
          <w:sz w:val="24"/>
          <w:szCs w:val="24"/>
        </w:rPr>
        <w:t>which point to the same phenomenon in thin films of ammonia.</w:t>
      </w:r>
      <w:bookmarkStart w:id="9" w:name="_Ref88130905"/>
      <w:r w:rsidR="005308CD" w:rsidRPr="00D01282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bookmarkEnd w:id="9"/>
      <w:r w:rsidR="007B037B" w:rsidDel="007B037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7277EC8" w14:textId="77777777" w:rsidR="0011337A" w:rsidRDefault="0011337A" w:rsidP="00F545B5">
      <w:pPr>
        <w:spacing w:after="0" w:line="240" w:lineRule="auto"/>
        <w:ind w:right="140"/>
        <w:jc w:val="both"/>
        <w:rPr>
          <w:rFonts w:asciiTheme="majorHAnsi" w:hAnsiTheme="majorHAnsi" w:cstheme="majorHAnsi"/>
          <w:sz w:val="24"/>
          <w:szCs w:val="24"/>
        </w:rPr>
      </w:pPr>
    </w:p>
    <w:p w14:paraId="51378E01" w14:textId="1858194B" w:rsidR="005B0F1D" w:rsidRPr="00F545B5" w:rsidRDefault="005A1369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11C59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2E1D18">
        <w:rPr>
          <w:rFonts w:ascii="Times New Roman" w:hAnsi="Times New Roman" w:cs="Times New Roman"/>
          <w:sz w:val="24"/>
          <w:szCs w:val="24"/>
        </w:rPr>
        <w:t>origin of polarization</w:t>
      </w:r>
      <w:r w:rsidR="00D41890">
        <w:rPr>
          <w:rFonts w:ascii="Times New Roman" w:hAnsi="Times New Roman" w:cs="Times New Roman"/>
          <w:sz w:val="24"/>
          <w:szCs w:val="24"/>
        </w:rPr>
        <w:t xml:space="preserve"> in thin films, deposited from the gas phase,</w:t>
      </w:r>
      <w:r w:rsidR="002E1D18">
        <w:rPr>
          <w:rFonts w:ascii="Times New Roman" w:hAnsi="Times New Roman" w:cs="Times New Roman"/>
          <w:sz w:val="24"/>
          <w:szCs w:val="24"/>
        </w:rPr>
        <w:t xml:space="preserve"> is through</w:t>
      </w:r>
      <w:r w:rsidR="00311C59" w:rsidRPr="009379E8">
        <w:rPr>
          <w:rFonts w:ascii="Times New Roman" w:hAnsi="Times New Roman" w:cs="Times New Roman"/>
          <w:sz w:val="24"/>
          <w:szCs w:val="24"/>
        </w:rPr>
        <w:t xml:space="preserve"> dipole orientation</w:t>
      </w:r>
      <w:r w:rsidR="00DB2586">
        <w:rPr>
          <w:rFonts w:ascii="Times New Roman" w:hAnsi="Times New Roman" w:cs="Times New Roman"/>
          <w:sz w:val="24"/>
          <w:szCs w:val="24"/>
        </w:rPr>
        <w:t xml:space="preserve"> in the bulk of the film</w:t>
      </w:r>
      <w:r w:rsidR="00D41890">
        <w:rPr>
          <w:rFonts w:ascii="Times New Roman" w:hAnsi="Times New Roman" w:cs="Times New Roman"/>
          <w:sz w:val="24"/>
          <w:szCs w:val="24"/>
        </w:rPr>
        <w:t>.</w:t>
      </w:r>
      <w:r w:rsidR="001A5156" w:rsidRPr="002B25B1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1A5156" w:rsidRPr="001D4C9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1A5156" w:rsidRPr="002B25B1">
        <w:rPr>
          <w:rFonts w:ascii="Times New Roman" w:hAnsi="Times New Roman" w:cs="Times New Roman"/>
          <w:sz w:val="24"/>
          <w:szCs w:val="24"/>
          <w:vertAlign w:val="superscript"/>
        </w:rPr>
      </w:r>
      <w:r w:rsidR="001A5156" w:rsidRPr="002B25B1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5156" w:rsidRPr="002B25B1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_Ref89180350 \h  \* MERGEFORMAT </w:instrText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D4C92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1A5156">
        <w:rPr>
          <w:rFonts w:ascii="Times New Roman" w:hAnsi="Times New Roman" w:cs="Times New Roman"/>
          <w:sz w:val="24"/>
          <w:szCs w:val="24"/>
        </w:rPr>
        <w:t xml:space="preserve"> </w:t>
      </w:r>
      <w:r w:rsidR="00311C59" w:rsidRPr="009379E8">
        <w:rPr>
          <w:rFonts w:ascii="Times New Roman" w:hAnsi="Times New Roman" w:cs="Times New Roman"/>
          <w:sz w:val="24"/>
          <w:szCs w:val="24"/>
        </w:rPr>
        <w:t xml:space="preserve">The degree of orientation is dictated by competition between order and disorder. Order is created through intermolecular interactions and interactions </w:t>
      </w:r>
      <w:r w:rsidR="00DC7AFA">
        <w:rPr>
          <w:rFonts w:ascii="Times New Roman" w:hAnsi="Times New Roman" w:cs="Times New Roman"/>
          <w:sz w:val="24"/>
          <w:szCs w:val="24"/>
        </w:rPr>
        <w:t xml:space="preserve">of the molecular dipole </w:t>
      </w:r>
      <w:r w:rsidR="00311C59" w:rsidRPr="009379E8">
        <w:rPr>
          <w:rFonts w:ascii="Times New Roman" w:hAnsi="Times New Roman" w:cs="Times New Roman"/>
          <w:sz w:val="24"/>
          <w:szCs w:val="24"/>
        </w:rPr>
        <w:t xml:space="preserve">with the </w:t>
      </w:r>
      <w:r w:rsidR="005F34CA">
        <w:rPr>
          <w:rFonts w:ascii="Times New Roman" w:hAnsi="Times New Roman" w:cs="Times New Roman"/>
          <w:sz w:val="24"/>
          <w:szCs w:val="24"/>
        </w:rPr>
        <w:t>self-</w:t>
      </w:r>
      <w:r w:rsidR="00C478F0">
        <w:rPr>
          <w:rFonts w:ascii="Times New Roman" w:hAnsi="Times New Roman" w:cs="Times New Roman"/>
          <w:sz w:val="24"/>
          <w:szCs w:val="24"/>
        </w:rPr>
        <w:t xml:space="preserve">generated </w:t>
      </w:r>
      <w:r w:rsidR="00DC3D06">
        <w:rPr>
          <w:rFonts w:ascii="Times New Roman" w:hAnsi="Times New Roman" w:cs="Times New Roman"/>
          <w:sz w:val="24"/>
          <w:szCs w:val="24"/>
        </w:rPr>
        <w:t xml:space="preserve">spontelectric </w:t>
      </w:r>
      <w:r w:rsidR="00311C59" w:rsidRPr="009379E8">
        <w:rPr>
          <w:rFonts w:ascii="Times New Roman" w:hAnsi="Times New Roman" w:cs="Times New Roman"/>
          <w:sz w:val="24"/>
          <w:szCs w:val="24"/>
        </w:rPr>
        <w:t>field</w:t>
      </w:r>
      <w:r w:rsidR="00311C59">
        <w:rPr>
          <w:rFonts w:ascii="Times New Roman" w:hAnsi="Times New Roman" w:cs="Times New Roman"/>
          <w:sz w:val="24"/>
          <w:szCs w:val="24"/>
        </w:rPr>
        <w:t>. D</w:t>
      </w:r>
      <w:r w:rsidR="00311C59" w:rsidRPr="009379E8">
        <w:rPr>
          <w:rFonts w:ascii="Times New Roman" w:hAnsi="Times New Roman" w:cs="Times New Roman"/>
          <w:sz w:val="24"/>
          <w:szCs w:val="24"/>
        </w:rPr>
        <w:t xml:space="preserve">isorder is represented through temperature. </w:t>
      </w:r>
      <w:r w:rsidR="00DB2586">
        <w:rPr>
          <w:rFonts w:ascii="Times New Roman" w:hAnsi="Times New Roman" w:cs="Times New Roman"/>
          <w:sz w:val="24"/>
          <w:szCs w:val="24"/>
        </w:rPr>
        <w:t xml:space="preserve">However the degree of </w:t>
      </w:r>
      <w:r w:rsidR="005B218E">
        <w:rPr>
          <w:rFonts w:ascii="Times New Roman" w:hAnsi="Times New Roman" w:cs="Times New Roman"/>
          <w:sz w:val="24"/>
          <w:szCs w:val="24"/>
        </w:rPr>
        <w:t xml:space="preserve">dipole </w:t>
      </w:r>
      <w:r w:rsidR="00DB2586">
        <w:rPr>
          <w:rFonts w:ascii="Times New Roman" w:hAnsi="Times New Roman" w:cs="Times New Roman"/>
          <w:sz w:val="24"/>
          <w:szCs w:val="24"/>
        </w:rPr>
        <w:t xml:space="preserve">orientation does not monotonically </w:t>
      </w:r>
      <w:r w:rsidR="00DB2586" w:rsidRPr="009379E8">
        <w:rPr>
          <w:rFonts w:ascii="Times New Roman" w:hAnsi="Times New Roman" w:cs="Times New Roman"/>
          <w:sz w:val="24"/>
          <w:szCs w:val="24"/>
        </w:rPr>
        <w:t>decrease</w:t>
      </w:r>
      <w:r w:rsidR="00DB2586">
        <w:rPr>
          <w:rFonts w:ascii="Times New Roman" w:hAnsi="Times New Roman" w:cs="Times New Roman"/>
          <w:sz w:val="24"/>
          <w:szCs w:val="24"/>
        </w:rPr>
        <w:t xml:space="preserve"> with increasing deposition temperature</w:t>
      </w:r>
      <w:r w:rsidR="005B218E">
        <w:rPr>
          <w:rFonts w:ascii="Times New Roman" w:hAnsi="Times New Roman" w:cs="Times New Roman"/>
          <w:sz w:val="24"/>
          <w:szCs w:val="24"/>
        </w:rPr>
        <w:t xml:space="preserve">, as shown in Fig. 1, but rather shows a minimum value at 75 K to 77.5 K. </w:t>
      </w:r>
      <w:r w:rsidR="00CD3D5A">
        <w:rPr>
          <w:rFonts w:ascii="Times New Roman" w:hAnsi="Times New Roman" w:cs="Times New Roman"/>
          <w:sz w:val="24"/>
          <w:szCs w:val="24"/>
        </w:rPr>
        <w:t>1-butanol and 1-pentanol</w:t>
      </w:r>
      <w:r w:rsidR="00CD3D5A" w:rsidDel="00FF6323">
        <w:rPr>
          <w:rFonts w:ascii="Times New Roman" w:hAnsi="Times New Roman" w:cs="Times New Roman"/>
          <w:sz w:val="24"/>
          <w:szCs w:val="24"/>
        </w:rPr>
        <w:t xml:space="preserve"> </w:t>
      </w:r>
      <w:r w:rsidR="00513ACA">
        <w:rPr>
          <w:rFonts w:ascii="Times New Roman" w:hAnsi="Times New Roman" w:cs="Times New Roman"/>
          <w:sz w:val="24"/>
          <w:szCs w:val="24"/>
        </w:rPr>
        <w:t xml:space="preserve">also </w:t>
      </w:r>
      <w:r w:rsidR="001D4C92">
        <w:rPr>
          <w:rFonts w:ascii="Times New Roman" w:hAnsi="Times New Roman" w:cs="Times New Roman"/>
          <w:sz w:val="24"/>
          <w:szCs w:val="24"/>
        </w:rPr>
        <w:t xml:space="preserve">exhibit </w:t>
      </w:r>
      <w:r w:rsidR="00513ACA">
        <w:rPr>
          <w:rFonts w:ascii="Times New Roman" w:hAnsi="Times New Roman" w:cs="Times New Roman"/>
          <w:sz w:val="24"/>
          <w:szCs w:val="24"/>
        </w:rPr>
        <w:t>counter-intuitive</w:t>
      </w:r>
      <w:r w:rsidR="001D4C92">
        <w:rPr>
          <w:rFonts w:ascii="Times New Roman" w:hAnsi="Times New Roman" w:cs="Times New Roman"/>
          <w:sz w:val="24"/>
          <w:szCs w:val="24"/>
        </w:rPr>
        <w:t xml:space="preserve"> properties</w:t>
      </w:r>
      <w:r w:rsidR="00513ACA">
        <w:rPr>
          <w:rFonts w:ascii="Times New Roman" w:hAnsi="Times New Roman" w:cs="Times New Roman"/>
          <w:sz w:val="24"/>
          <w:szCs w:val="24"/>
        </w:rPr>
        <w:t xml:space="preserve">, </w:t>
      </w:r>
      <w:r w:rsidR="0067097D">
        <w:rPr>
          <w:rFonts w:ascii="Times New Roman" w:hAnsi="Times New Roman" w:cs="Times New Roman"/>
          <w:sz w:val="24"/>
          <w:szCs w:val="24"/>
        </w:rPr>
        <w:t>exhibit</w:t>
      </w:r>
      <w:r w:rsidR="00513ACA">
        <w:rPr>
          <w:rFonts w:ascii="Times New Roman" w:hAnsi="Times New Roman" w:cs="Times New Roman"/>
          <w:sz w:val="24"/>
          <w:szCs w:val="24"/>
        </w:rPr>
        <w:t>ing</w:t>
      </w:r>
      <w:r w:rsidR="0067097D">
        <w:rPr>
          <w:rFonts w:ascii="Times New Roman" w:hAnsi="Times New Roman" w:cs="Times New Roman"/>
          <w:sz w:val="24"/>
          <w:szCs w:val="24"/>
        </w:rPr>
        <w:t xml:space="preserve"> </w:t>
      </w:r>
      <w:r w:rsidR="00CD3D5A">
        <w:rPr>
          <w:rFonts w:ascii="Times New Roman" w:hAnsi="Times New Roman" w:cs="Times New Roman"/>
          <w:sz w:val="24"/>
          <w:szCs w:val="24"/>
        </w:rPr>
        <w:t xml:space="preserve">a </w:t>
      </w:r>
      <w:r w:rsidR="0067097D">
        <w:rPr>
          <w:rFonts w:ascii="Times New Roman" w:hAnsi="Times New Roman" w:cs="Times New Roman"/>
          <w:sz w:val="24"/>
          <w:szCs w:val="24"/>
        </w:rPr>
        <w:t xml:space="preserve">weak </w:t>
      </w:r>
      <w:r w:rsidR="00CD3D5A">
        <w:rPr>
          <w:rFonts w:ascii="Times New Roman" w:hAnsi="Times New Roman" w:cs="Times New Roman"/>
          <w:sz w:val="24"/>
          <w:szCs w:val="24"/>
        </w:rPr>
        <w:t xml:space="preserve">maximum </w:t>
      </w:r>
      <w:r w:rsidR="0067097D">
        <w:rPr>
          <w:rFonts w:ascii="Times New Roman" w:hAnsi="Times New Roman" w:cs="Times New Roman"/>
          <w:sz w:val="24"/>
          <w:szCs w:val="24"/>
        </w:rPr>
        <w:t xml:space="preserve">in </w:t>
      </w:r>
      <w:r w:rsidR="00513ACA">
        <w:rPr>
          <w:rFonts w:ascii="Times New Roman" w:hAnsi="Times New Roman" w:cs="Times New Roman"/>
          <w:sz w:val="24"/>
          <w:szCs w:val="24"/>
        </w:rPr>
        <w:t xml:space="preserve">orientation in </w:t>
      </w:r>
      <w:r w:rsidR="0067097D">
        <w:rPr>
          <w:rFonts w:ascii="Times New Roman" w:hAnsi="Times New Roman" w:cs="Times New Roman"/>
          <w:sz w:val="24"/>
          <w:szCs w:val="24"/>
        </w:rPr>
        <w:t>the 30-40K deposition temperature range.</w:t>
      </w:r>
      <w:r w:rsidR="00C478F0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C478F0" w:rsidRPr="00E3203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_Ref89159608 \h </w:instrText>
      </w:r>
      <w:r w:rsidR="00C478F0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C478F0" w:rsidRPr="00E32036">
        <w:rPr>
          <w:rFonts w:ascii="Times New Roman" w:hAnsi="Times New Roman" w:cs="Times New Roman"/>
          <w:sz w:val="24"/>
          <w:szCs w:val="24"/>
          <w:vertAlign w:val="superscript"/>
        </w:rPr>
      </w:r>
      <w:r w:rsidR="00C478F0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478F0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</w:p>
    <w:p w14:paraId="6E3DA162" w14:textId="4FF0124F" w:rsidR="005B218E" w:rsidRPr="009E1880" w:rsidRDefault="007E02D5" w:rsidP="005B218E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thematicaFormatStandardForm"/>
        </w:rPr>
        <w:t xml:space="preserve"> </w:t>
      </w:r>
      <w:r w:rsidR="005B218E">
        <w:rPr>
          <w:rFonts w:ascii="Times New Roman" w:hAnsi="Times New Roman" w:cs="Times New Roman"/>
          <w:sz w:val="24"/>
          <w:szCs w:val="24"/>
        </w:rPr>
        <w:t>The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degree of dipole orientation</w:t>
      </w:r>
      <w:r w:rsidR="005B218E">
        <w:rPr>
          <w:rFonts w:ascii="Times New Roman" w:hAnsi="Times New Roman" w:cs="Times New Roman"/>
          <w:sz w:val="24"/>
          <w:szCs w:val="24"/>
        </w:rPr>
        <w:t xml:space="preserve"> </w:t>
      </w:r>
      <w:r w:rsidR="005B218E" w:rsidRPr="009379E8">
        <w:rPr>
          <w:rFonts w:ascii="Times New Roman" w:hAnsi="Times New Roman" w:cs="Times New Roman"/>
          <w:sz w:val="24"/>
          <w:szCs w:val="24"/>
        </w:rPr>
        <w:t>is defined as the average component of the dipole moment in the z-direction</w:t>
      </w:r>
      <w:r w:rsidR="005B218E">
        <w:rPr>
          <w:rFonts w:ascii="Times New Roman" w:hAnsi="Times New Roman" w:cs="Times New Roman"/>
          <w:sz w:val="24"/>
          <w:szCs w:val="24"/>
        </w:rPr>
        <w:t>,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normal to the plane of the film, divided by the total dipole moment of the species </w:t>
      </w:r>
      <w:r w:rsidR="005B218E" w:rsidRPr="009379E8">
        <w:rPr>
          <w:rFonts w:ascii="Times New Roman" w:hAnsi="Times New Roman" w:cs="Times New Roman"/>
          <w:sz w:val="24"/>
          <w:szCs w:val="24"/>
        </w:rPr>
        <w:lastRenderedPageBreak/>
        <w:t>in the solid</w:t>
      </w:r>
      <w:r w:rsidR="005B218E">
        <w:rPr>
          <w:rFonts w:ascii="Times New Roman" w:hAnsi="Times New Roman" w:cs="Times New Roman"/>
          <w:sz w:val="24"/>
          <w:szCs w:val="24"/>
        </w:rPr>
        <w:t xml:space="preserve">, </w:t>
      </w:r>
      <w:r w:rsidR="005B218E" w:rsidRPr="009379E8">
        <w:rPr>
          <w:rFonts w:ascii="Times New Roman" w:hAnsi="Times New Roman" w:cs="Times New Roman"/>
          <w:sz w:val="24"/>
          <w:szCs w:val="24"/>
        </w:rPr>
        <w:t>&lt;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5B218E" w:rsidRPr="009379E8">
        <w:rPr>
          <w:rFonts w:ascii="Times New Roman" w:hAnsi="Times New Roman" w:cs="Times New Roman"/>
          <w:sz w:val="24"/>
          <w:szCs w:val="24"/>
        </w:rPr>
        <w:t>&gt;/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B218E">
        <w:rPr>
          <w:rFonts w:ascii="Times New Roman" w:hAnsi="Times New Roman" w:cs="Times New Roman"/>
          <w:sz w:val="24"/>
          <w:szCs w:val="24"/>
        </w:rPr>
        <w:t xml:space="preserve">, where </w:t>
      </w:r>
      <w:r w:rsidR="005B218E">
        <w:rPr>
          <w:rFonts w:ascii="Times New Roman" w:hAnsi="Times New Roman" w:cs="Times New Roman"/>
          <w:sz w:val="24"/>
          <w:szCs w:val="24"/>
        </w:rPr>
        <w:sym w:font="Symbol" w:char="F06D"/>
      </w:r>
      <w:r w:rsidR="005B218E">
        <w:rPr>
          <w:rFonts w:ascii="Times New Roman" w:hAnsi="Times New Roman" w:cs="Times New Roman"/>
          <w:sz w:val="24"/>
          <w:szCs w:val="24"/>
        </w:rPr>
        <w:t xml:space="preserve"> is the dipole moment of a molecule in the solid state (see S(i)). </w:t>
      </w:r>
      <w:r w:rsidR="005B218E" w:rsidRPr="009379E8">
        <w:rPr>
          <w:rFonts w:ascii="Times New Roman" w:hAnsi="Times New Roman" w:cs="Times New Roman"/>
          <w:sz w:val="24"/>
          <w:szCs w:val="24"/>
        </w:rPr>
        <w:t>Components</w:t>
      </w:r>
      <w:r w:rsidR="005B218E">
        <w:rPr>
          <w:rFonts w:ascii="Times New Roman" w:hAnsi="Times New Roman" w:cs="Times New Roman"/>
          <w:sz w:val="24"/>
          <w:szCs w:val="24"/>
        </w:rPr>
        <w:t>,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in the x-y plane</w:t>
      </w:r>
      <w:r w:rsidR="005B218E">
        <w:rPr>
          <w:rFonts w:ascii="Times New Roman" w:hAnsi="Times New Roman" w:cs="Times New Roman"/>
          <w:sz w:val="24"/>
          <w:szCs w:val="24"/>
        </w:rPr>
        <w:t xml:space="preserve"> of the film, 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average to zero. </w:t>
      </w:r>
      <w:r w:rsidR="005B218E" w:rsidRPr="00612F97">
        <w:rPr>
          <w:rFonts w:ascii="Times New Roman" w:hAnsi="Times New Roman" w:cs="Times New Roman"/>
          <w:sz w:val="24"/>
          <w:szCs w:val="24"/>
        </w:rPr>
        <w:t>Th</w:t>
      </w:r>
      <w:r w:rsidR="005B218E" w:rsidRPr="00F50043">
        <w:rPr>
          <w:rFonts w:ascii="Times New Roman" w:hAnsi="Times New Roman" w:cs="Times New Roman"/>
          <w:sz w:val="24"/>
          <w:szCs w:val="24"/>
        </w:rPr>
        <w:t>e</w:t>
      </w:r>
      <w:r w:rsidR="005B218E">
        <w:rPr>
          <w:rFonts w:ascii="Times New Roman" w:hAnsi="Times New Roman" w:cs="Times New Roman"/>
          <w:sz w:val="24"/>
          <w:szCs w:val="24"/>
        </w:rPr>
        <w:t xml:space="preserve"> polarization electric field, </w:t>
      </w:r>
      <w:r w:rsidR="005B218E" w:rsidRPr="009379E8">
        <w:rPr>
          <w:rFonts w:ascii="Times New Roman" w:hAnsi="Times New Roman" w:cs="Times New Roman"/>
          <w:sz w:val="24"/>
          <w:szCs w:val="24"/>
        </w:rPr>
        <w:t>E</w:t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spont</w:t>
      </w:r>
      <w:r w:rsidR="005B218E">
        <w:rPr>
          <w:rFonts w:ascii="Times New Roman" w:hAnsi="Times New Roman" w:cs="Times New Roman"/>
          <w:sz w:val="24"/>
          <w:szCs w:val="24"/>
        </w:rPr>
        <w:t xml:space="preserve">, the ‘spontelectric field’, equal to the macroscopic polarization divided by </w:t>
      </w:r>
      <w:r w:rsidR="005B218E">
        <w:rPr>
          <w:rFonts w:ascii="Times New Roman" w:hAnsi="Times New Roman" w:cs="Times New Roman"/>
          <w:sz w:val="24"/>
          <w:szCs w:val="24"/>
        </w:rPr>
        <w:sym w:font="Symbol" w:char="F065"/>
      </w:r>
      <w:r w:rsidR="005B218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B218E">
        <w:rPr>
          <w:rFonts w:ascii="Times New Roman" w:hAnsi="Times New Roman" w:cs="Times New Roman"/>
          <w:sz w:val="24"/>
          <w:szCs w:val="24"/>
        </w:rPr>
        <w:t>, arises from</w:t>
      </w:r>
      <w:r w:rsidR="005B218E" w:rsidRPr="007046FC">
        <w:rPr>
          <w:rFonts w:ascii="Times New Roman" w:hAnsi="Times New Roman" w:cs="Times New Roman"/>
          <w:sz w:val="24"/>
          <w:szCs w:val="24"/>
        </w:rPr>
        <w:t xml:space="preserve"> </w:t>
      </w:r>
      <w:r w:rsidR="005B218E">
        <w:rPr>
          <w:rFonts w:ascii="Times New Roman" w:hAnsi="Times New Roman" w:cs="Times New Roman"/>
          <w:sz w:val="24"/>
          <w:szCs w:val="24"/>
        </w:rPr>
        <w:t>the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voltage on the surface of the film</w:t>
      </w:r>
      <w:r w:rsidR="005B218E">
        <w:rPr>
          <w:rFonts w:ascii="Times New Roman" w:hAnsi="Times New Roman" w:cs="Times New Roman"/>
          <w:sz w:val="24"/>
          <w:szCs w:val="24"/>
        </w:rPr>
        <w:t>. This voltage is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generated by dipoles protruding into free space at</w:t>
      </w:r>
      <w:r w:rsidR="005B218E">
        <w:rPr>
          <w:rFonts w:ascii="Times New Roman" w:hAnsi="Times New Roman" w:cs="Times New Roman"/>
          <w:sz w:val="24"/>
          <w:szCs w:val="24"/>
        </w:rPr>
        <w:t xml:space="preserve"> the film/vacuum interface. The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voltage may be either positive, as in </w:t>
      </w:r>
      <w:r w:rsidR="005B218E" w:rsidRPr="009379E8">
        <w:rPr>
          <w:rFonts w:ascii="Times New Roman" w:hAnsi="Times New Roman" w:cs="Times New Roman"/>
          <w:i/>
          <w:sz w:val="24"/>
          <w:szCs w:val="24"/>
        </w:rPr>
        <w:t>cis</w:t>
      </w:r>
      <w:r w:rsidR="005B218E" w:rsidRPr="009379E8">
        <w:rPr>
          <w:rFonts w:ascii="Times New Roman" w:hAnsi="Times New Roman" w:cs="Times New Roman"/>
          <w:sz w:val="24"/>
          <w:szCs w:val="24"/>
        </w:rPr>
        <w:t>-MF or NH</w:t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218E">
        <w:rPr>
          <w:rFonts w:ascii="Times New Roman" w:hAnsi="Times New Roman" w:cs="Times New Roman"/>
          <w:sz w:val="24"/>
          <w:szCs w:val="24"/>
        </w:rPr>
        <w:t xml:space="preserve">, or negative, in 1-pentanol and 1-butanol, corresponding to positive or negative values of </w:t>
      </w:r>
      <w:r w:rsidR="005B218E" w:rsidRPr="009379E8">
        <w:rPr>
          <w:rFonts w:ascii="Times New Roman" w:hAnsi="Times New Roman" w:cs="Times New Roman"/>
          <w:sz w:val="24"/>
          <w:szCs w:val="24"/>
        </w:rPr>
        <w:t>&lt;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5B218E" w:rsidRPr="009379E8">
        <w:rPr>
          <w:rFonts w:ascii="Times New Roman" w:hAnsi="Times New Roman" w:cs="Times New Roman"/>
          <w:sz w:val="24"/>
          <w:szCs w:val="24"/>
        </w:rPr>
        <w:t>&gt;/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B218E">
        <w:rPr>
          <w:rFonts w:ascii="Times New Roman" w:hAnsi="Times New Roman" w:cs="Times New Roman"/>
          <w:sz w:val="24"/>
          <w:szCs w:val="24"/>
        </w:rPr>
        <w:t>. For example, w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ith reference to </w:t>
      </w:r>
      <w:r w:rsidR="005B218E" w:rsidRPr="009379E8">
        <w:rPr>
          <w:rFonts w:ascii="Times New Roman" w:hAnsi="Times New Roman" w:cs="Times New Roman"/>
          <w:i/>
          <w:sz w:val="24"/>
          <w:szCs w:val="24"/>
        </w:rPr>
        <w:t>cis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-MF, the 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4"/>
      </w:r>
      <w:r w:rsidR="005B218E" w:rsidRPr="009379E8">
        <w:rPr>
          <w:rFonts w:ascii="Times New Roman" w:hAnsi="Times New Roman" w:cs="Times New Roman"/>
          <w:sz w:val="24"/>
          <w:szCs w:val="24"/>
        </w:rPr>
        <w:t>-positive methyl group of methyl formate, (HC=O)–O–CH</w:t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, has a greater probability to extend from the surface, into vacuum, compared with the </w:t>
      </w:r>
      <w:r w:rsidR="005B218E" w:rsidRPr="009379E8">
        <w:rPr>
          <w:rFonts w:ascii="Times New Roman" w:hAnsi="Times New Roman" w:cs="Times New Roman"/>
          <w:sz w:val="24"/>
          <w:szCs w:val="24"/>
        </w:rPr>
        <w:sym w:font="Symbol" w:char="F064"/>
      </w:r>
      <w:r w:rsidR="005B218E">
        <w:rPr>
          <w:rFonts w:ascii="Times New Roman" w:hAnsi="Times New Roman" w:cs="Times New Roman"/>
          <w:sz w:val="24"/>
          <w:szCs w:val="24"/>
        </w:rPr>
        <w:t>-</w:t>
      </w:r>
      <w:r w:rsidR="005B218E" w:rsidRPr="009379E8">
        <w:rPr>
          <w:rFonts w:ascii="Times New Roman" w:hAnsi="Times New Roman" w:cs="Times New Roman"/>
          <w:sz w:val="24"/>
          <w:szCs w:val="24"/>
        </w:rPr>
        <w:t>minus (HC=O)-O moiety. There is no free charge in the system and therefore E</w:t>
      </w:r>
      <w:r w:rsidR="005B218E" w:rsidRPr="009379E8">
        <w:rPr>
          <w:rFonts w:ascii="Times New Roman" w:hAnsi="Times New Roman" w:cs="Times New Roman"/>
          <w:sz w:val="24"/>
          <w:szCs w:val="24"/>
          <w:vertAlign w:val="subscript"/>
        </w:rPr>
        <w:t>spont</w:t>
      </w:r>
      <w:r w:rsidR="005B218E" w:rsidRPr="009379E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is constant. </w:t>
      </w:r>
      <w:r w:rsidR="005B218E">
        <w:rPr>
          <w:rFonts w:ascii="Times New Roman" w:hAnsi="Times New Roman" w:cs="Times New Roman"/>
          <w:sz w:val="24"/>
          <w:szCs w:val="24"/>
        </w:rPr>
        <w:t>and</w:t>
      </w:r>
      <w:r w:rsidR="005B218E" w:rsidRPr="009379E8">
        <w:rPr>
          <w:rFonts w:ascii="Times New Roman" w:hAnsi="Times New Roman" w:cs="Times New Roman"/>
          <w:sz w:val="24"/>
          <w:szCs w:val="24"/>
        </w:rPr>
        <w:t xml:space="preserve"> given by the surface voltage divided by the thickness of the film.</w:t>
      </w:r>
      <w:r w:rsidR="005B218E" w:rsidRPr="00B34645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5B218E" w:rsidRPr="00B34645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5B218E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5B218E" w:rsidRPr="00B34645">
        <w:rPr>
          <w:rFonts w:ascii="Times New Roman" w:hAnsi="Times New Roman" w:cs="Times New Roman"/>
          <w:sz w:val="24"/>
          <w:szCs w:val="24"/>
          <w:vertAlign w:val="superscript"/>
        </w:rPr>
      </w:r>
      <w:r w:rsidR="005B218E" w:rsidRPr="00B34645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B218E" w:rsidRPr="00B34645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</w:p>
    <w:p w14:paraId="325791B2" w14:textId="5C6DBBBF" w:rsidR="002E6CB0" w:rsidRDefault="00A430C0" w:rsidP="00F545B5">
      <w:pPr>
        <w:spacing w:line="240" w:lineRule="auto"/>
        <w:ind w:right="140" w:firstLine="567"/>
        <w:jc w:val="both"/>
        <w:rPr>
          <w:rStyle w:val="MathematicaFormatStandardForm"/>
        </w:rPr>
      </w:pPr>
      <w:r>
        <w:rPr>
          <w:rStyle w:val="MathematicaFormatStandardForm"/>
        </w:rPr>
        <w:t xml:space="preserve">  </w:t>
      </w:r>
      <w:r w:rsidR="0067097D" w:rsidDel="0067097D">
        <w:rPr>
          <w:rStyle w:val="MathematicaFormatStandardForm"/>
        </w:rPr>
        <w:t xml:space="preserve"> </w:t>
      </w:r>
    </w:p>
    <w:p w14:paraId="02BCA7EE" w14:textId="113D2603" w:rsidR="0056348D" w:rsidRDefault="0056348D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1E7F53D" wp14:editId="624D94FF">
            <wp:extent cx="4221480" cy="2429074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739" cy="24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1FB8" w14:textId="0C3B0F39" w:rsidR="00CB4617" w:rsidRPr="00EC4615" w:rsidRDefault="00173CED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8A01C1">
        <w:rPr>
          <w:rFonts w:ascii="Times New Roman" w:hAnsi="Times New Roman" w:cs="Times New Roman"/>
          <w:sz w:val="20"/>
          <w:szCs w:val="20"/>
        </w:rPr>
        <w:t xml:space="preserve">Fig. 1: The variation of the degree of dipole orientation, </w:t>
      </w:r>
      <w:r w:rsidRPr="008A01C1">
        <w:rPr>
          <w:rFonts w:ascii="Times New Roman" w:hAnsi="Times New Roman" w:cs="Times New Roman"/>
          <w:i/>
          <w:sz w:val="20"/>
          <w:szCs w:val="20"/>
        </w:rPr>
        <w:t>&lt;</w:t>
      </w:r>
      <w:r w:rsidRPr="008A01C1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Pr="008A01C1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Pr="008A01C1">
        <w:rPr>
          <w:rFonts w:ascii="Times New Roman" w:hAnsi="Times New Roman" w:cs="Times New Roman"/>
          <w:i/>
          <w:sz w:val="20"/>
          <w:szCs w:val="20"/>
        </w:rPr>
        <w:t>&gt;/</w:t>
      </w:r>
      <w:r w:rsidRPr="008A01C1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Pr="008A01C1">
        <w:rPr>
          <w:rFonts w:ascii="Times New Roman" w:hAnsi="Times New Roman" w:cs="Times New Roman"/>
          <w:i/>
          <w:sz w:val="20"/>
          <w:szCs w:val="20"/>
        </w:rPr>
        <w:t>,</w:t>
      </w:r>
      <w:r w:rsidRPr="008A01C1">
        <w:rPr>
          <w:rFonts w:ascii="Times New Roman" w:hAnsi="Times New Roman" w:cs="Times New Roman"/>
          <w:sz w:val="20"/>
          <w:szCs w:val="20"/>
        </w:rPr>
        <w:t xml:space="preserve"> as a function of deposition temperature for </w:t>
      </w:r>
      <w:r w:rsidRPr="008A01C1">
        <w:rPr>
          <w:rFonts w:ascii="Times New Roman" w:hAnsi="Times New Roman" w:cs="Times New Roman"/>
          <w:i/>
          <w:sz w:val="20"/>
          <w:szCs w:val="20"/>
        </w:rPr>
        <w:t>cis</w:t>
      </w:r>
      <w:r w:rsidRPr="008A01C1">
        <w:rPr>
          <w:rFonts w:ascii="Times New Roman" w:hAnsi="Times New Roman" w:cs="Times New Roman"/>
          <w:sz w:val="20"/>
          <w:szCs w:val="20"/>
        </w:rPr>
        <w:t xml:space="preserve">-methyl formate. Experimental data are shown as </w:t>
      </w:r>
      <w:r w:rsidR="00A44FB5">
        <w:rPr>
          <w:rFonts w:ascii="Times New Roman" w:hAnsi="Times New Roman" w:cs="Times New Roman"/>
          <w:sz w:val="20"/>
          <w:szCs w:val="20"/>
        </w:rPr>
        <w:t>red</w:t>
      </w:r>
      <w:r w:rsidRPr="008A01C1">
        <w:rPr>
          <w:rFonts w:ascii="Times New Roman" w:hAnsi="Times New Roman" w:cs="Times New Roman"/>
          <w:sz w:val="20"/>
          <w:szCs w:val="20"/>
        </w:rPr>
        <w:t xml:space="preserve"> points</w:t>
      </w:r>
      <w:r w:rsidR="007B2972">
        <w:rPr>
          <w:rFonts w:ascii="Times New Roman" w:hAnsi="Times New Roman" w:cs="Times New Roman"/>
          <w:sz w:val="20"/>
          <w:szCs w:val="20"/>
        </w:rPr>
        <w:t>, derived from direct measurement of film surface potentials</w:t>
      </w:r>
      <w:r w:rsidR="00D41890">
        <w:rPr>
          <w:rFonts w:ascii="Times New Roman" w:hAnsi="Times New Roman" w:cs="Times New Roman"/>
          <w:sz w:val="20"/>
          <w:szCs w:val="20"/>
        </w:rPr>
        <w:t>. F</w:t>
      </w:r>
      <w:r w:rsidRPr="008A01C1">
        <w:rPr>
          <w:rFonts w:ascii="Times New Roman" w:hAnsi="Times New Roman" w:cs="Times New Roman"/>
          <w:sz w:val="20"/>
          <w:szCs w:val="20"/>
        </w:rPr>
        <w:t>its to experiment</w:t>
      </w:r>
      <w:r w:rsidR="007B2972">
        <w:rPr>
          <w:rFonts w:ascii="Times New Roman" w:hAnsi="Times New Roman" w:cs="Times New Roman"/>
          <w:sz w:val="20"/>
          <w:szCs w:val="20"/>
        </w:rPr>
        <w:t>,</w:t>
      </w:r>
      <w:r w:rsidRPr="008A01C1">
        <w:rPr>
          <w:rFonts w:ascii="Times New Roman" w:hAnsi="Times New Roman" w:cs="Times New Roman"/>
          <w:sz w:val="20"/>
          <w:szCs w:val="20"/>
        </w:rPr>
        <w:t xml:space="preserve"> </w:t>
      </w:r>
      <w:r w:rsidR="00960204">
        <w:rPr>
          <w:rFonts w:ascii="Times New Roman" w:hAnsi="Times New Roman" w:cs="Times New Roman"/>
          <w:sz w:val="20"/>
          <w:szCs w:val="20"/>
        </w:rPr>
        <w:t>see S(iv)</w:t>
      </w:r>
      <w:r w:rsidR="007B2972">
        <w:rPr>
          <w:rFonts w:ascii="Times New Roman" w:hAnsi="Times New Roman" w:cs="Times New Roman"/>
          <w:sz w:val="20"/>
          <w:szCs w:val="20"/>
        </w:rPr>
        <w:t>,</w:t>
      </w:r>
      <w:r w:rsidRPr="008A01C1">
        <w:rPr>
          <w:rFonts w:ascii="Times New Roman" w:hAnsi="Times New Roman" w:cs="Times New Roman"/>
          <w:sz w:val="20"/>
          <w:szCs w:val="20"/>
        </w:rPr>
        <w:t xml:space="preserve"> are shown in </w:t>
      </w:r>
      <w:r w:rsidR="00A44FB5">
        <w:rPr>
          <w:rFonts w:ascii="Times New Roman" w:hAnsi="Times New Roman" w:cs="Times New Roman"/>
          <w:sz w:val="20"/>
          <w:szCs w:val="20"/>
        </w:rPr>
        <w:t>blue</w:t>
      </w:r>
      <w:r w:rsidRPr="008A01C1">
        <w:rPr>
          <w:rFonts w:ascii="Times New Roman" w:hAnsi="Times New Roman" w:cs="Times New Roman"/>
          <w:sz w:val="20"/>
          <w:szCs w:val="20"/>
        </w:rPr>
        <w:t>. Values of fitting p</w:t>
      </w:r>
      <w:r w:rsidR="00FC38D3" w:rsidRPr="008A01C1">
        <w:rPr>
          <w:rFonts w:ascii="Times New Roman" w:hAnsi="Times New Roman" w:cs="Times New Roman"/>
          <w:sz w:val="20"/>
          <w:szCs w:val="20"/>
        </w:rPr>
        <w:t>arameters are given in Table 1.</w:t>
      </w:r>
      <w:r w:rsidR="0079699B" w:rsidRPr="008A01C1">
        <w:rPr>
          <w:rFonts w:ascii="Times New Roman" w:hAnsi="Times New Roman" w:cs="Times New Roman"/>
          <w:sz w:val="20"/>
          <w:szCs w:val="20"/>
        </w:rPr>
        <w:t xml:space="preserve"> Note that values </w:t>
      </w:r>
      <w:r w:rsidR="0079699B" w:rsidRPr="008A01C1">
        <w:rPr>
          <w:rFonts w:ascii="Times New Roman" w:hAnsi="Times New Roman" w:cs="Times New Roman"/>
          <w:i/>
          <w:sz w:val="20"/>
          <w:szCs w:val="20"/>
        </w:rPr>
        <w:t>&lt;</w:t>
      </w:r>
      <w:r w:rsidR="0079699B" w:rsidRPr="008A01C1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="0079699B" w:rsidRPr="008A01C1">
        <w:rPr>
          <w:rFonts w:ascii="Times New Roman" w:hAnsi="Times New Roman" w:cs="Times New Roman"/>
          <w:i/>
          <w:sz w:val="20"/>
          <w:szCs w:val="20"/>
          <w:vertAlign w:val="subscript"/>
        </w:rPr>
        <w:t>z</w:t>
      </w:r>
      <w:r w:rsidR="0079699B" w:rsidRPr="008A01C1">
        <w:rPr>
          <w:rFonts w:ascii="Times New Roman" w:hAnsi="Times New Roman" w:cs="Times New Roman"/>
          <w:i/>
          <w:sz w:val="20"/>
          <w:szCs w:val="20"/>
        </w:rPr>
        <w:t>&gt;/</w:t>
      </w:r>
      <w:r w:rsidR="0079699B" w:rsidRPr="008A01C1">
        <w:rPr>
          <w:rFonts w:ascii="Times New Roman" w:hAnsi="Times New Roman" w:cs="Times New Roman"/>
          <w:i/>
          <w:sz w:val="20"/>
          <w:szCs w:val="20"/>
        </w:rPr>
        <w:sym w:font="Symbol" w:char="F06D"/>
      </w:r>
      <w:r w:rsidR="0079699B" w:rsidRPr="008A01C1">
        <w:rPr>
          <w:rFonts w:ascii="Times New Roman" w:hAnsi="Times New Roman" w:cs="Times New Roman"/>
          <w:sz w:val="20"/>
          <w:szCs w:val="20"/>
        </w:rPr>
        <w:t xml:space="preserve"> are unstable for deposition temperatures </w:t>
      </w:r>
      <w:r w:rsidR="0079699B" w:rsidRPr="008A01C1">
        <w:rPr>
          <w:rFonts w:ascii="Times New Roman" w:hAnsi="Times New Roman" w:cs="Times New Roman"/>
          <w:sz w:val="20"/>
          <w:szCs w:val="20"/>
        </w:rPr>
        <w:sym w:font="Symbol" w:char="F0B3"/>
      </w:r>
      <w:r w:rsidR="0079699B" w:rsidRPr="008A01C1">
        <w:rPr>
          <w:rFonts w:ascii="Times New Roman" w:hAnsi="Times New Roman" w:cs="Times New Roman"/>
          <w:sz w:val="20"/>
          <w:szCs w:val="20"/>
        </w:rPr>
        <w:t xml:space="preserve"> 80K, decaying by ~50% on a timescale of an hour, after an initial period of stability of ~2000 seconds.</w:t>
      </w:r>
      <w:r w:rsidR="00DC7AFA" w:rsidRPr="00EC4615">
        <w:rPr>
          <w:rFonts w:ascii="Times New Roman" w:hAnsi="Times New Roman" w:cs="Times New Roman"/>
          <w:sz w:val="20"/>
          <w:szCs w:val="20"/>
          <w:vertAlign w:val="superscript"/>
        </w:rPr>
        <w:fldChar w:fldCharType="begin"/>
      </w:r>
      <w:r w:rsidR="00DC7AFA" w:rsidRPr="00EC4615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NOTEREF _Ref87178120 \h </w:instrText>
      </w:r>
      <w:r w:rsidR="00DC7AFA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\* MERGEFORMAT </w:instrText>
      </w:r>
      <w:r w:rsidR="00DC7AFA" w:rsidRPr="00EC4615">
        <w:rPr>
          <w:rFonts w:ascii="Times New Roman" w:hAnsi="Times New Roman" w:cs="Times New Roman"/>
          <w:sz w:val="20"/>
          <w:szCs w:val="20"/>
          <w:vertAlign w:val="superscript"/>
        </w:rPr>
      </w:r>
      <w:r w:rsidR="00DC7AFA" w:rsidRPr="00EC4615">
        <w:rPr>
          <w:rFonts w:ascii="Times New Roman" w:hAnsi="Times New Roman" w:cs="Times New Roman"/>
          <w:sz w:val="20"/>
          <w:szCs w:val="20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DC7AFA" w:rsidRPr="00EC4615">
        <w:rPr>
          <w:rFonts w:ascii="Times New Roman" w:hAnsi="Times New Roman" w:cs="Times New Roman"/>
          <w:sz w:val="20"/>
          <w:szCs w:val="20"/>
          <w:vertAlign w:val="superscript"/>
        </w:rPr>
        <w:fldChar w:fldCharType="end"/>
      </w:r>
      <w:r w:rsidR="00521C90">
        <w:rPr>
          <w:rFonts w:ascii="Times New Roman" w:hAnsi="Times New Roman" w:cs="Times New Roman"/>
          <w:sz w:val="20"/>
          <w:szCs w:val="20"/>
          <w:vertAlign w:val="superscript"/>
        </w:rPr>
        <w:t>,</w:t>
      </w:r>
      <w:bookmarkStart w:id="10" w:name="_Ref88657560"/>
      <w:r w:rsidR="00521C90">
        <w:rPr>
          <w:rStyle w:val="EndnoteReference"/>
          <w:rFonts w:ascii="Times New Roman" w:hAnsi="Times New Roman" w:cs="Times New Roman"/>
          <w:sz w:val="20"/>
          <w:szCs w:val="20"/>
        </w:rPr>
        <w:endnoteReference w:id="11"/>
      </w:r>
      <w:bookmarkEnd w:id="10"/>
    </w:p>
    <w:p w14:paraId="64CA0706" w14:textId="724D4028" w:rsidR="00D17742" w:rsidRPr="009379E8" w:rsidRDefault="00D17742" w:rsidP="00401902">
      <w:pPr>
        <w:tabs>
          <w:tab w:val="left" w:pos="8797"/>
        </w:tabs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79E8">
        <w:rPr>
          <w:rFonts w:ascii="Times New Roman" w:hAnsi="Times New Roman" w:cs="Times New Roman"/>
          <w:sz w:val="24"/>
          <w:szCs w:val="24"/>
        </w:rPr>
        <w:t>The spontelectric model</w:t>
      </w:r>
      <w:r w:rsidR="00CB4617">
        <w:rPr>
          <w:rFonts w:ascii="Times New Roman" w:hAnsi="Times New Roman" w:cs="Times New Roman"/>
          <w:sz w:val="24"/>
          <w:szCs w:val="24"/>
        </w:rPr>
        <w:t>,</w:t>
      </w:r>
      <w:r w:rsidRPr="009379E8">
        <w:rPr>
          <w:rFonts w:ascii="Times New Roman" w:hAnsi="Times New Roman" w:cs="Times New Roman"/>
          <w:sz w:val="24"/>
          <w:szCs w:val="24"/>
        </w:rPr>
        <w:t xml:space="preserve"> outlined below</w:t>
      </w:r>
      <w:r w:rsidR="00CA68CE">
        <w:rPr>
          <w:rFonts w:ascii="Times New Roman" w:hAnsi="Times New Roman" w:cs="Times New Roman"/>
          <w:sz w:val="24"/>
          <w:szCs w:val="24"/>
        </w:rPr>
        <w:t>,</w:t>
      </w:r>
      <w:r w:rsidRPr="009379E8">
        <w:rPr>
          <w:rFonts w:ascii="Times New Roman" w:hAnsi="Times New Roman" w:cs="Times New Roman"/>
          <w:sz w:val="24"/>
          <w:szCs w:val="24"/>
        </w:rPr>
        <w:t xml:space="preserve"> has proven successful in analysing data for the variation of spontelectric fie</w:t>
      </w:r>
      <w:r w:rsidR="00B3577A">
        <w:rPr>
          <w:rFonts w:ascii="Times New Roman" w:hAnsi="Times New Roman" w:cs="Times New Roman"/>
          <w:sz w:val="24"/>
          <w:szCs w:val="24"/>
        </w:rPr>
        <w:t>lds with deposition temperatur</w:t>
      </w:r>
      <w:r w:rsidR="00EC4615">
        <w:rPr>
          <w:rFonts w:ascii="Times New Roman" w:hAnsi="Times New Roman" w:cs="Times New Roman"/>
          <w:sz w:val="24"/>
          <w:szCs w:val="24"/>
        </w:rPr>
        <w:t>e,</w:t>
      </w:r>
      <w:r w:rsidR="00EC4615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EC4615" w:rsidRPr="009B781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EC4615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EC4615" w:rsidRPr="009B7812">
        <w:rPr>
          <w:rFonts w:ascii="Times New Roman" w:hAnsi="Times New Roman" w:cs="Times New Roman"/>
          <w:sz w:val="24"/>
          <w:szCs w:val="24"/>
          <w:vertAlign w:val="superscript"/>
        </w:rPr>
      </w:r>
      <w:r w:rsidR="00EC4615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C4615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C4615">
        <w:rPr>
          <w:rFonts w:ascii="Times New Roman" w:hAnsi="Times New Roman" w:cs="Times New Roman"/>
          <w:sz w:val="24"/>
          <w:szCs w:val="24"/>
        </w:rPr>
        <w:t xml:space="preserve"> </w:t>
      </w:r>
      <w:r w:rsidRPr="009379E8">
        <w:rPr>
          <w:rFonts w:ascii="Times New Roman" w:hAnsi="Times New Roman" w:cs="Times New Roman"/>
          <w:sz w:val="24"/>
          <w:szCs w:val="24"/>
        </w:rPr>
        <w:t>Stark shifts in reflection-absorption infrared spectroscopy (RAIRS)</w:t>
      </w:r>
      <w:r w:rsidR="00CB4617">
        <w:rPr>
          <w:rFonts w:ascii="Times New Roman" w:hAnsi="Times New Roman" w:cs="Times New Roman"/>
          <w:sz w:val="24"/>
          <w:szCs w:val="24"/>
        </w:rPr>
        <w:t>,</w:t>
      </w:r>
      <w:r w:rsidRPr="009379E8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Pr="009379E8">
        <w:rPr>
          <w:rFonts w:ascii="Times New Roman" w:hAnsi="Times New Roman" w:cs="Times New Roman"/>
          <w:sz w:val="24"/>
          <w:szCs w:val="24"/>
        </w:rPr>
        <w:t xml:space="preserve"> vacuum ultraviolet spectroscopy of film</w:t>
      </w:r>
      <w:r w:rsidR="003B4CEE">
        <w:rPr>
          <w:rFonts w:ascii="Times New Roman" w:hAnsi="Times New Roman" w:cs="Times New Roman"/>
          <w:sz w:val="24"/>
          <w:szCs w:val="24"/>
        </w:rPr>
        <w:t>s of</w:t>
      </w:r>
      <w:r w:rsidR="00DF1603">
        <w:rPr>
          <w:rFonts w:ascii="Times New Roman" w:hAnsi="Times New Roman" w:cs="Times New Roman"/>
          <w:sz w:val="24"/>
          <w:szCs w:val="24"/>
        </w:rPr>
        <w:t xml:space="preserve"> NH</w:t>
      </w:r>
      <w:r w:rsidR="00DF160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B4617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CB4617" w:rsidRPr="009B781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_Ref88130905 \h </w:instrText>
      </w:r>
      <w:r w:rsidR="00CB4617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CB4617" w:rsidRPr="009B7812">
        <w:rPr>
          <w:rFonts w:ascii="Times New Roman" w:hAnsi="Times New Roman" w:cs="Times New Roman"/>
          <w:sz w:val="24"/>
          <w:szCs w:val="24"/>
          <w:vertAlign w:val="superscript"/>
        </w:rPr>
      </w:r>
      <w:r w:rsidR="00CB4617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CB4617" w:rsidRPr="009B781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CB4617">
        <w:rPr>
          <w:rFonts w:ascii="Times New Roman" w:hAnsi="Times New Roman" w:cs="Times New Roman"/>
          <w:sz w:val="24"/>
          <w:szCs w:val="24"/>
        </w:rPr>
        <w:t xml:space="preserve"> </w:t>
      </w:r>
      <w:r w:rsidR="00DF1603">
        <w:rPr>
          <w:rFonts w:ascii="Times New Roman" w:hAnsi="Times New Roman" w:cs="Times New Roman"/>
          <w:sz w:val="24"/>
          <w:szCs w:val="24"/>
        </w:rPr>
        <w:t xml:space="preserve">and secondary relaxation in glassy </w:t>
      </w:r>
      <w:r w:rsidR="00DF1603">
        <w:rPr>
          <w:rFonts w:ascii="Times New Roman" w:hAnsi="Times New Roman" w:cs="Times New Roman"/>
          <w:i/>
          <w:sz w:val="24"/>
          <w:szCs w:val="24"/>
        </w:rPr>
        <w:t>cis</w:t>
      </w:r>
      <w:r w:rsidR="00DF1603">
        <w:rPr>
          <w:rFonts w:ascii="Times New Roman" w:hAnsi="Times New Roman" w:cs="Times New Roman"/>
          <w:sz w:val="24"/>
          <w:szCs w:val="24"/>
        </w:rPr>
        <w:t>-MF</w:t>
      </w:r>
      <w:r w:rsidRPr="009379E8">
        <w:rPr>
          <w:rFonts w:ascii="Times New Roman" w:hAnsi="Times New Roman" w:cs="Times New Roman"/>
          <w:sz w:val="24"/>
          <w:szCs w:val="24"/>
        </w:rPr>
        <w:t>.</w:t>
      </w:r>
      <w:r w:rsidR="00D76F91" w:rsidRPr="00D76F91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76F91" w:rsidRPr="00D76F9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_Ref88657560 \h  \* MERGEFORMAT </w:instrText>
      </w:r>
      <w:r w:rsidR="00D76F91" w:rsidRPr="00D76F91">
        <w:rPr>
          <w:rFonts w:ascii="Times New Roman" w:hAnsi="Times New Roman" w:cs="Times New Roman"/>
          <w:sz w:val="24"/>
          <w:szCs w:val="24"/>
          <w:vertAlign w:val="superscript"/>
        </w:rPr>
      </w:r>
      <w:r w:rsidR="00D76F91" w:rsidRPr="00D76F91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D76F91" w:rsidRPr="00D76F91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9379E8">
        <w:rPr>
          <w:rFonts w:ascii="Times New Roman" w:hAnsi="Times New Roman" w:cs="Times New Roman"/>
          <w:sz w:val="24"/>
          <w:szCs w:val="24"/>
        </w:rPr>
        <w:t xml:space="preserve"> RAIRS experiments</w:t>
      </w:r>
      <w:bookmarkStart w:id="11" w:name="_Ref60052817"/>
      <w:r w:rsidRPr="009379E8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  <w:bookmarkEnd w:id="11"/>
      <w:r w:rsidRPr="009379E8">
        <w:rPr>
          <w:rFonts w:ascii="Times New Roman" w:hAnsi="Times New Roman" w:cs="Times New Roman"/>
          <w:sz w:val="24"/>
          <w:szCs w:val="24"/>
        </w:rPr>
        <w:t xml:space="preserve"> have confirmed the increase in dip</w:t>
      </w:r>
      <w:r>
        <w:rPr>
          <w:rFonts w:ascii="Times New Roman" w:hAnsi="Times New Roman" w:cs="Times New Roman"/>
          <w:sz w:val="24"/>
          <w:szCs w:val="24"/>
        </w:rPr>
        <w:t xml:space="preserve">ole orientation in </w:t>
      </w:r>
      <w:r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 xml:space="preserve">-MF for deposition </w:t>
      </w:r>
      <w:r w:rsidRPr="009379E8">
        <w:rPr>
          <w:rFonts w:ascii="Times New Roman" w:hAnsi="Times New Roman" w:cs="Times New Roman"/>
          <w:sz w:val="24"/>
          <w:szCs w:val="24"/>
        </w:rPr>
        <w:t xml:space="preserve">temperatures 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B3"/>
      </w:r>
      <w:bookmarkStart w:id="12" w:name="_Ref53486039"/>
      <w:r w:rsidRPr="009379E8">
        <w:rPr>
          <w:rFonts w:ascii="Times New Roman" w:hAnsi="Times New Roman" w:cs="Times New Roman"/>
          <w:sz w:val="24"/>
          <w:szCs w:val="24"/>
        </w:rPr>
        <w:t xml:space="preserve"> 80K</w:t>
      </w:r>
      <w:bookmarkEnd w:id="12"/>
      <w:r>
        <w:rPr>
          <w:rFonts w:ascii="Times New Roman" w:hAnsi="Times New Roman" w:cs="Times New Roman"/>
          <w:sz w:val="24"/>
          <w:szCs w:val="24"/>
        </w:rPr>
        <w:t>,</w:t>
      </w:r>
      <w:r w:rsidRPr="009379E8">
        <w:rPr>
          <w:rFonts w:ascii="Times New Roman" w:hAnsi="Times New Roman" w:cs="Times New Roman"/>
          <w:sz w:val="24"/>
          <w:szCs w:val="24"/>
        </w:rPr>
        <w:t xml:space="preserve"> shown in Fig. 1.</w:t>
      </w:r>
    </w:p>
    <w:p w14:paraId="357C4F97" w14:textId="282945B3" w:rsidR="00B47B95" w:rsidRPr="009379E8" w:rsidRDefault="003B4CEE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spontelectric solid, </w:t>
      </w:r>
      <w:r w:rsidR="001F5A2D">
        <w:rPr>
          <w:rFonts w:ascii="Times New Roman" w:hAnsi="Times New Roman" w:cs="Times New Roman"/>
          <w:sz w:val="24"/>
          <w:szCs w:val="24"/>
        </w:rPr>
        <w:t xml:space="preserve">molecules are </w:t>
      </w:r>
      <w:r w:rsidR="00943AA8">
        <w:rPr>
          <w:rFonts w:ascii="Times New Roman" w:hAnsi="Times New Roman" w:cs="Times New Roman"/>
          <w:sz w:val="24"/>
          <w:szCs w:val="24"/>
        </w:rPr>
        <w:t>subject to</w:t>
      </w:r>
      <w:r w:rsidR="001F5A2D">
        <w:rPr>
          <w:rFonts w:ascii="Times New Roman" w:hAnsi="Times New Roman" w:cs="Times New Roman"/>
          <w:sz w:val="24"/>
          <w:szCs w:val="24"/>
        </w:rPr>
        <w:t xml:space="preserve"> a mean field</w:t>
      </w:r>
      <w:r w:rsidR="009611AC">
        <w:rPr>
          <w:rFonts w:ascii="Times New Roman" w:hAnsi="Times New Roman" w:cs="Times New Roman"/>
          <w:sz w:val="24"/>
          <w:szCs w:val="24"/>
        </w:rPr>
        <w:t>, E</w:t>
      </w:r>
      <w:r w:rsidR="009611AC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9611AC">
        <w:rPr>
          <w:rFonts w:ascii="Times New Roman" w:hAnsi="Times New Roman" w:cs="Times New Roman"/>
          <w:sz w:val="24"/>
          <w:szCs w:val="24"/>
        </w:rPr>
        <w:t>,</w:t>
      </w:r>
      <w:r w:rsidR="00CA68CE">
        <w:rPr>
          <w:rFonts w:ascii="Times New Roman" w:hAnsi="Times New Roman" w:cs="Times New Roman"/>
          <w:sz w:val="24"/>
          <w:szCs w:val="24"/>
        </w:rPr>
        <w:t xml:space="preserve"> </w:t>
      </w:r>
      <w:r w:rsidR="008B6C57">
        <w:rPr>
          <w:rFonts w:ascii="Times New Roman" w:hAnsi="Times New Roman" w:cs="Times New Roman"/>
          <w:sz w:val="24"/>
          <w:szCs w:val="24"/>
        </w:rPr>
        <w:t xml:space="preserve">whose value </w:t>
      </w:r>
      <w:r w:rsidR="001F5A2D">
        <w:rPr>
          <w:rFonts w:ascii="Times New Roman" w:hAnsi="Times New Roman" w:cs="Times New Roman"/>
          <w:sz w:val="24"/>
          <w:szCs w:val="24"/>
        </w:rPr>
        <w:t>contain</w:t>
      </w:r>
      <w:r w:rsidR="008B6C57">
        <w:rPr>
          <w:rFonts w:ascii="Times New Roman" w:hAnsi="Times New Roman" w:cs="Times New Roman"/>
          <w:sz w:val="24"/>
          <w:szCs w:val="24"/>
        </w:rPr>
        <w:t>s</w:t>
      </w:r>
      <w:r w:rsidR="001F5A2D">
        <w:rPr>
          <w:rFonts w:ascii="Times New Roman" w:hAnsi="Times New Roman" w:cs="Times New Roman"/>
          <w:sz w:val="24"/>
          <w:szCs w:val="24"/>
        </w:rPr>
        <w:t xml:space="preserve"> three terms</w:t>
      </w:r>
      <w:r w:rsidR="008B6C57">
        <w:rPr>
          <w:rFonts w:ascii="Times New Roman" w:hAnsi="Times New Roman" w:cs="Times New Roman"/>
          <w:sz w:val="24"/>
          <w:szCs w:val="24"/>
        </w:rPr>
        <w:t>:</w:t>
      </w:r>
      <w:r w:rsidR="001F5A2D">
        <w:rPr>
          <w:rFonts w:ascii="Times New Roman" w:hAnsi="Times New Roman" w:cs="Times New Roman"/>
          <w:sz w:val="24"/>
          <w:szCs w:val="24"/>
        </w:rPr>
        <w:t xml:space="preserve"> first </w:t>
      </w:r>
      <w:r w:rsidR="001F5A2D" w:rsidRPr="009379E8">
        <w:rPr>
          <w:rFonts w:ascii="Times New Roman" w:hAnsi="Times New Roman" w:cs="Times New Roman"/>
          <w:sz w:val="24"/>
          <w:szCs w:val="24"/>
        </w:rPr>
        <w:t>a term defining the interactions which bind layers together,</w:t>
      </w:r>
      <w:r w:rsidR="00CA68CE">
        <w:rPr>
          <w:rFonts w:ascii="Times New Roman" w:hAnsi="Times New Roman" w:cs="Times New Roman"/>
          <w:sz w:val="24"/>
          <w:szCs w:val="24"/>
        </w:rPr>
        <w:t xml:space="preserve"> </w:t>
      </w:r>
      <w:r w:rsidR="001F5A2D" w:rsidRPr="009379E8">
        <w:rPr>
          <w:rFonts w:ascii="Times New Roman" w:hAnsi="Times New Roman" w:cs="Times New Roman"/>
          <w:sz w:val="24"/>
          <w:szCs w:val="24"/>
        </w:rPr>
        <w:t>associated with polarization, dispersion and covalent interactions</w:t>
      </w:r>
      <w:r w:rsidR="001F5A2D">
        <w:rPr>
          <w:rFonts w:ascii="Times New Roman" w:hAnsi="Times New Roman" w:cs="Times New Roman"/>
          <w:sz w:val="24"/>
          <w:szCs w:val="24"/>
        </w:rPr>
        <w:t>, second</w:t>
      </w:r>
      <w:r w:rsidR="003503A7">
        <w:rPr>
          <w:rFonts w:ascii="Times New Roman" w:hAnsi="Times New Roman" w:cs="Times New Roman"/>
          <w:sz w:val="24"/>
          <w:szCs w:val="24"/>
        </w:rPr>
        <w:t>,</w:t>
      </w:r>
      <w:r w:rsidR="001F5A2D">
        <w:rPr>
          <w:rFonts w:ascii="Times New Roman" w:hAnsi="Times New Roman" w:cs="Times New Roman"/>
          <w:sz w:val="24"/>
          <w:szCs w:val="24"/>
        </w:rPr>
        <w:t xml:space="preserve"> a</w:t>
      </w:r>
      <w:r w:rsidR="001F5A2D" w:rsidRPr="009379E8">
        <w:rPr>
          <w:rFonts w:ascii="Times New Roman" w:hAnsi="Times New Roman" w:cs="Times New Roman"/>
          <w:sz w:val="24"/>
          <w:szCs w:val="24"/>
        </w:rPr>
        <w:t xml:space="preserve"> term</w:t>
      </w:r>
      <w:r w:rsidR="001F5A2D">
        <w:rPr>
          <w:rFonts w:ascii="Times New Roman" w:hAnsi="Times New Roman" w:cs="Times New Roman"/>
          <w:sz w:val="24"/>
          <w:szCs w:val="24"/>
        </w:rPr>
        <w:t xml:space="preserve"> explicitly</w:t>
      </w:r>
      <w:r w:rsidR="001F5A2D" w:rsidRPr="009379E8">
        <w:rPr>
          <w:rFonts w:ascii="Times New Roman" w:hAnsi="Times New Roman" w:cs="Times New Roman"/>
          <w:sz w:val="24"/>
          <w:szCs w:val="24"/>
        </w:rPr>
        <w:t xml:space="preserve"> involving</w:t>
      </w:r>
      <w:r w:rsidR="001F5A2D">
        <w:rPr>
          <w:rFonts w:ascii="Times New Roman" w:hAnsi="Times New Roman" w:cs="Times New Roman"/>
          <w:sz w:val="24"/>
          <w:szCs w:val="24"/>
        </w:rPr>
        <w:t xml:space="preserve"> the dipole-dipole interaction</w:t>
      </w:r>
      <w:r w:rsidR="00CA68CE">
        <w:rPr>
          <w:rFonts w:ascii="Times New Roman" w:hAnsi="Times New Roman" w:cs="Times New Roman"/>
          <w:sz w:val="24"/>
          <w:szCs w:val="24"/>
        </w:rPr>
        <w:t>, proportional to (</w:t>
      </w:r>
      <w:r w:rsidR="00CA68CE" w:rsidRPr="009379E8">
        <w:rPr>
          <w:rFonts w:ascii="Times New Roman" w:hAnsi="Times New Roman" w:cs="Times New Roman"/>
          <w:sz w:val="24"/>
          <w:szCs w:val="24"/>
        </w:rPr>
        <w:t>&lt;</w:t>
      </w:r>
      <w:r w:rsidR="00CA68C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A68C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CA68CE" w:rsidRPr="009379E8">
        <w:rPr>
          <w:rFonts w:ascii="Times New Roman" w:hAnsi="Times New Roman" w:cs="Times New Roman"/>
          <w:sz w:val="24"/>
          <w:szCs w:val="24"/>
        </w:rPr>
        <w:t>&gt;/</w:t>
      </w:r>
      <w:r w:rsidR="00CA68C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A68CE">
        <w:rPr>
          <w:rFonts w:ascii="Times New Roman" w:hAnsi="Times New Roman" w:cs="Times New Roman"/>
          <w:sz w:val="24"/>
          <w:szCs w:val="24"/>
        </w:rPr>
        <w:t>)</w:t>
      </w:r>
      <w:r w:rsidR="00CA68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A68CE">
        <w:rPr>
          <w:rFonts w:ascii="Times New Roman" w:hAnsi="Times New Roman" w:cs="Times New Roman"/>
          <w:sz w:val="24"/>
          <w:szCs w:val="24"/>
        </w:rPr>
        <w:t>,</w:t>
      </w:r>
      <w:r w:rsidR="001F5A2D">
        <w:rPr>
          <w:rFonts w:ascii="Times New Roman" w:hAnsi="Times New Roman" w:cs="Times New Roman"/>
          <w:sz w:val="24"/>
          <w:szCs w:val="24"/>
        </w:rPr>
        <w:t xml:space="preserve"> and third</w:t>
      </w:r>
      <w:r w:rsidR="0090197D">
        <w:rPr>
          <w:rFonts w:ascii="Times New Roman" w:hAnsi="Times New Roman" w:cs="Times New Roman"/>
          <w:sz w:val="24"/>
          <w:szCs w:val="24"/>
        </w:rPr>
        <w:t>,</w:t>
      </w:r>
      <w:r w:rsidR="001F5A2D">
        <w:rPr>
          <w:rFonts w:ascii="Times New Roman" w:hAnsi="Times New Roman" w:cs="Times New Roman"/>
          <w:sz w:val="24"/>
          <w:szCs w:val="24"/>
        </w:rPr>
        <w:t xml:space="preserve"> </w:t>
      </w:r>
      <w:r w:rsidR="0090197D">
        <w:rPr>
          <w:rFonts w:ascii="Times New Roman" w:hAnsi="Times New Roman" w:cs="Times New Roman"/>
          <w:sz w:val="24"/>
          <w:szCs w:val="24"/>
        </w:rPr>
        <w:t xml:space="preserve">a term </w:t>
      </w:r>
      <w:r w:rsidR="00FA4964">
        <w:rPr>
          <w:rFonts w:ascii="Times New Roman" w:hAnsi="Times New Roman" w:cs="Times New Roman"/>
          <w:sz w:val="24"/>
          <w:szCs w:val="24"/>
        </w:rPr>
        <w:t>representing</w:t>
      </w:r>
      <w:r w:rsidR="0090197D">
        <w:rPr>
          <w:rFonts w:ascii="Times New Roman" w:hAnsi="Times New Roman" w:cs="Times New Roman"/>
          <w:sz w:val="24"/>
          <w:szCs w:val="24"/>
        </w:rPr>
        <w:t xml:space="preserve"> </w:t>
      </w:r>
      <w:r w:rsidR="001F5A2D" w:rsidRPr="009379E8">
        <w:rPr>
          <w:rFonts w:ascii="Times New Roman" w:hAnsi="Times New Roman" w:cs="Times New Roman"/>
          <w:sz w:val="24"/>
          <w:szCs w:val="24"/>
        </w:rPr>
        <w:t>the spontelectric field</w:t>
      </w:r>
      <w:r w:rsidR="0090197D">
        <w:rPr>
          <w:rFonts w:ascii="Times New Roman" w:hAnsi="Times New Roman" w:cs="Times New Roman"/>
          <w:sz w:val="24"/>
          <w:szCs w:val="24"/>
        </w:rPr>
        <w:t xml:space="preserve"> itself</w:t>
      </w:r>
      <w:r w:rsidR="00FA4964">
        <w:rPr>
          <w:rFonts w:ascii="Times New Roman" w:hAnsi="Times New Roman" w:cs="Times New Roman"/>
          <w:sz w:val="24"/>
          <w:szCs w:val="24"/>
        </w:rPr>
        <w:t xml:space="preserve"> and proportional to </w:t>
      </w:r>
      <w:r w:rsidR="00FA4964" w:rsidRPr="009379E8">
        <w:rPr>
          <w:rFonts w:ascii="Times New Roman" w:hAnsi="Times New Roman" w:cs="Times New Roman"/>
          <w:sz w:val="24"/>
          <w:szCs w:val="24"/>
        </w:rPr>
        <w:t>&lt;</w:t>
      </w:r>
      <w:r w:rsidR="00FA4964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FA4964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FA4964" w:rsidRPr="009379E8">
        <w:rPr>
          <w:rFonts w:ascii="Times New Roman" w:hAnsi="Times New Roman" w:cs="Times New Roman"/>
          <w:sz w:val="24"/>
          <w:szCs w:val="24"/>
        </w:rPr>
        <w:t>&gt;/</w:t>
      </w:r>
      <w:r w:rsidR="00FA4964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0197D">
        <w:rPr>
          <w:rFonts w:ascii="Times New Roman" w:hAnsi="Times New Roman" w:cs="Times New Roman"/>
          <w:sz w:val="24"/>
          <w:szCs w:val="24"/>
        </w:rPr>
        <w:t xml:space="preserve">. </w:t>
      </w:r>
      <w:r w:rsidR="005E7E4C">
        <w:rPr>
          <w:rFonts w:ascii="Times New Roman" w:hAnsi="Times New Roman" w:cs="Times New Roman"/>
          <w:sz w:val="24"/>
          <w:szCs w:val="24"/>
        </w:rPr>
        <w:t>Thus</w:t>
      </w:r>
      <w:r w:rsidR="00B47B95">
        <w:rPr>
          <w:rFonts w:ascii="Times New Roman" w:hAnsi="Times New Roman" w:cs="Times New Roman"/>
          <w:sz w:val="24"/>
          <w:szCs w:val="24"/>
        </w:rPr>
        <w:t xml:space="preserve"> t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he mean field Hamiltonian for the system, </w:t>
      </w:r>
      <w:r w:rsidR="00905486" w:rsidRPr="00992BDD">
        <w:rPr>
          <w:rFonts w:ascii="French Script MT" w:hAnsi="French Script MT" w:cstheme="majorHAnsi"/>
          <w:sz w:val="24"/>
          <w:szCs w:val="24"/>
        </w:rPr>
        <w:t>E</w:t>
      </w:r>
      <w:r w:rsidR="00B47B95" w:rsidRPr="009379E8">
        <w:rPr>
          <w:rFonts w:ascii="Times New Roman" w:hAnsi="Times New Roman" w:cs="Times New Roman"/>
          <w:sz w:val="24"/>
          <w:szCs w:val="24"/>
        </w:rPr>
        <w:t>, is given by the energy of interaction of the dipole</w:t>
      </w:r>
      <w:r w:rsidR="00B47B95">
        <w:rPr>
          <w:rFonts w:ascii="Times New Roman" w:hAnsi="Times New Roman" w:cs="Times New Roman"/>
          <w:sz w:val="24"/>
          <w:szCs w:val="24"/>
        </w:rPr>
        <w:t xml:space="preserve">, </w:t>
      </w:r>
      <w:r w:rsidR="00B47B95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>
        <w:rPr>
          <w:rFonts w:ascii="Times New Roman" w:hAnsi="Times New Roman" w:cs="Times New Roman"/>
          <w:sz w:val="24"/>
          <w:szCs w:val="24"/>
        </w:rPr>
        <w:t>,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in </w:t>
      </w:r>
      <w:r w:rsidR="00943AA8">
        <w:rPr>
          <w:rFonts w:ascii="Times New Roman" w:hAnsi="Times New Roman" w:cs="Times New Roman"/>
          <w:sz w:val="24"/>
          <w:szCs w:val="24"/>
        </w:rPr>
        <w:t>this</w:t>
      </w:r>
      <w:r w:rsidR="00943AA8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B47B95" w:rsidRPr="009379E8">
        <w:rPr>
          <w:rFonts w:ascii="Times New Roman" w:hAnsi="Times New Roman" w:cs="Times New Roman"/>
          <w:sz w:val="24"/>
          <w:szCs w:val="24"/>
        </w:rPr>
        <w:t>mean effective</w:t>
      </w:r>
      <w:r w:rsidR="004D60F8">
        <w:rPr>
          <w:rFonts w:ascii="Times New Roman" w:hAnsi="Times New Roman" w:cs="Times New Roman"/>
          <w:sz w:val="24"/>
          <w:szCs w:val="24"/>
        </w:rPr>
        <w:t xml:space="preserve"> field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943AA8">
        <w:rPr>
          <w:rFonts w:ascii="Times New Roman" w:hAnsi="Times New Roman" w:cs="Times New Roman"/>
          <w:sz w:val="24"/>
          <w:szCs w:val="24"/>
        </w:rPr>
        <w:t>and we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write </w:t>
      </w:r>
      <w:r w:rsidR="00905486" w:rsidRPr="00992BDD">
        <w:rPr>
          <w:rFonts w:ascii="French Script MT" w:hAnsi="French Script MT" w:cstheme="majorHAnsi"/>
          <w:sz w:val="24"/>
          <w:szCs w:val="24"/>
        </w:rPr>
        <w:t>E</w:t>
      </w:r>
      <w:r w:rsidR="00905486">
        <w:rPr>
          <w:rFonts w:ascii="French Script MT" w:hAnsi="French Script MT" w:cstheme="majorHAnsi"/>
          <w:sz w:val="24"/>
          <w:szCs w:val="24"/>
        </w:rPr>
        <w:t xml:space="preserve"> </w:t>
      </w:r>
      <w:r w:rsidR="00B47B95" w:rsidRPr="009379E8">
        <w:rPr>
          <w:rFonts w:ascii="Times New Roman" w:hAnsi="Times New Roman" w:cs="Times New Roman"/>
          <w:sz w:val="24"/>
          <w:szCs w:val="24"/>
        </w:rPr>
        <w:t>as</w:t>
      </w:r>
      <w:r w:rsidR="00943AA8">
        <w:rPr>
          <w:rFonts w:ascii="Times New Roman" w:hAnsi="Times New Roman" w:cs="Times New Roman"/>
          <w:sz w:val="24"/>
          <w:szCs w:val="24"/>
        </w:rPr>
        <w:t>:</w:t>
      </w:r>
    </w:p>
    <w:p w14:paraId="7D062899" w14:textId="2DDBBB1F" w:rsidR="00B47B95" w:rsidRPr="009379E8" w:rsidRDefault="00905486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2BDD">
        <w:rPr>
          <w:rFonts w:ascii="French Script MT" w:hAnsi="French Script MT" w:cstheme="majorHAnsi"/>
          <w:sz w:val="24"/>
          <w:szCs w:val="24"/>
        </w:rPr>
        <w:t>E</w:t>
      </w:r>
      <w:r>
        <w:rPr>
          <w:rFonts w:ascii="French Script MT" w:hAnsi="French Script MT" w:cstheme="majorHAnsi"/>
          <w:sz w:val="24"/>
          <w:szCs w:val="24"/>
        </w:rPr>
        <w:t xml:space="preserve"> 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= 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</w:rPr>
        <w:t>E</w:t>
      </w:r>
      <w:r w:rsidR="00B47B95" w:rsidRPr="009379E8">
        <w:rPr>
          <w:rFonts w:ascii="Times New Roman" w:hAnsi="Times New Roman" w:cs="Times New Roman"/>
          <w:sz w:val="24"/>
          <w:szCs w:val="24"/>
          <w:vertAlign w:val="subscript"/>
        </w:rPr>
        <w:t xml:space="preserve">z  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= 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</w:rPr>
        <w:t>{E</w:t>
      </w:r>
      <w:r w:rsidR="00B47B95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[1 + 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(&lt;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47B95" w:rsidRPr="009379E8">
        <w:rPr>
          <w:rFonts w:ascii="Times New Roman" w:hAnsi="Times New Roman" w:cs="Times New Roman"/>
          <w:sz w:val="24"/>
          <w:szCs w:val="24"/>
        </w:rPr>
        <w:t>&gt;/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</w:rPr>
        <w:t>)</w:t>
      </w:r>
      <w:r w:rsidR="00B47B95" w:rsidRPr="009379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7B95" w:rsidRPr="009379E8">
        <w:rPr>
          <w:rFonts w:ascii="Times New Roman" w:hAnsi="Times New Roman" w:cs="Times New Roman"/>
          <w:sz w:val="24"/>
          <w:szCs w:val="24"/>
        </w:rPr>
        <w:t>]  - E</w:t>
      </w:r>
      <w:r w:rsidR="00B47B95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 &lt;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47B95" w:rsidRPr="009379E8">
        <w:rPr>
          <w:rFonts w:ascii="Times New Roman" w:hAnsi="Times New Roman" w:cs="Times New Roman"/>
          <w:sz w:val="24"/>
          <w:szCs w:val="24"/>
        </w:rPr>
        <w:t>&gt;/</w:t>
      </w:r>
      <w:r w:rsidR="00B47B9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47B95" w:rsidRPr="009379E8">
        <w:rPr>
          <w:rFonts w:ascii="Times New Roman" w:hAnsi="Times New Roman" w:cs="Times New Roman"/>
          <w:sz w:val="24"/>
          <w:szCs w:val="24"/>
        </w:rPr>
        <w:t xml:space="preserve">} </w:t>
      </w:r>
      <w:r w:rsidR="00B47B95" w:rsidRPr="009379E8">
        <w:rPr>
          <w:rFonts w:ascii="Times New Roman" w:hAnsi="Times New Roman" w:cs="Times New Roman"/>
          <w:sz w:val="24"/>
          <w:szCs w:val="24"/>
        </w:rPr>
        <w:tab/>
      </w:r>
      <w:r w:rsidR="00B47B95" w:rsidRPr="009379E8">
        <w:rPr>
          <w:rFonts w:ascii="Times New Roman" w:hAnsi="Times New Roman" w:cs="Times New Roman"/>
          <w:sz w:val="24"/>
          <w:szCs w:val="24"/>
        </w:rPr>
        <w:tab/>
      </w:r>
      <w:r w:rsidR="00B47B95" w:rsidRPr="009379E8">
        <w:rPr>
          <w:rFonts w:ascii="Times New Roman" w:hAnsi="Times New Roman" w:cs="Times New Roman"/>
          <w:sz w:val="24"/>
          <w:szCs w:val="24"/>
        </w:rPr>
        <w:tab/>
      </w:r>
      <w:r w:rsidR="00B47B95" w:rsidRPr="009379E8">
        <w:rPr>
          <w:rFonts w:ascii="Times New Roman" w:hAnsi="Times New Roman" w:cs="Times New Roman"/>
          <w:sz w:val="24"/>
          <w:szCs w:val="24"/>
        </w:rPr>
        <w:tab/>
      </w:r>
      <w:r w:rsidR="00B47B95" w:rsidRPr="009379E8">
        <w:rPr>
          <w:rFonts w:ascii="Times New Roman" w:hAnsi="Times New Roman" w:cs="Times New Roman"/>
          <w:sz w:val="24"/>
          <w:szCs w:val="24"/>
        </w:rPr>
        <w:tab/>
        <w:t>(1)</w:t>
      </w:r>
    </w:p>
    <w:p w14:paraId="70506021" w14:textId="1B4171A8" w:rsidR="00294310" w:rsidRPr="00F545B5" w:rsidRDefault="005E7E4C" w:rsidP="00401902">
      <w:pPr>
        <w:spacing w:line="240" w:lineRule="auto"/>
        <w:ind w:right="1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9379E8">
        <w:rPr>
          <w:rFonts w:ascii="Times New Roman" w:hAnsi="Times New Roman" w:cs="Times New Roman"/>
          <w:sz w:val="24"/>
          <w:szCs w:val="24"/>
        </w:rPr>
        <w:t>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A"/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379E8">
        <w:rPr>
          <w:rFonts w:ascii="Times New Roman" w:hAnsi="Times New Roman" w:cs="Times New Roman"/>
          <w:sz w:val="24"/>
          <w:szCs w:val="24"/>
        </w:rPr>
        <w:t>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are three parameters to be determined by fitting to experimental data</w:t>
      </w:r>
      <w:r w:rsidR="00612F97">
        <w:rPr>
          <w:rFonts w:ascii="Times New Roman" w:hAnsi="Times New Roman" w:cs="Times New Roman"/>
          <w:sz w:val="24"/>
          <w:szCs w:val="24"/>
        </w:rPr>
        <w:t xml:space="preserve"> and</w:t>
      </w:r>
      <w:r w:rsidR="00490CD1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943AA8">
        <w:rPr>
          <w:rFonts w:ascii="Times New Roman" w:hAnsi="Times New Roman" w:cs="Times New Roman"/>
          <w:sz w:val="24"/>
          <w:szCs w:val="24"/>
        </w:rPr>
        <w:t xml:space="preserve">, for </w:t>
      </w:r>
      <w:r w:rsidR="00943AA8" w:rsidRPr="009379E8">
        <w:rPr>
          <w:rFonts w:ascii="Times New Roman" w:hAnsi="Times New Roman" w:cs="Times New Roman"/>
          <w:sz w:val="24"/>
          <w:szCs w:val="24"/>
        </w:rPr>
        <w:t>E</w:t>
      </w:r>
      <w:r w:rsidR="00943AA8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943AA8">
        <w:rPr>
          <w:rFonts w:ascii="Times New Roman" w:hAnsi="Times New Roman" w:cs="Times New Roman"/>
          <w:sz w:val="24"/>
          <w:szCs w:val="24"/>
        </w:rPr>
        <w:t xml:space="preserve">, </w:t>
      </w:r>
      <w:r w:rsidR="00B47B95">
        <w:rPr>
          <w:rFonts w:ascii="Times New Roman" w:hAnsi="Times New Roman" w:cs="Times New Roman"/>
          <w:sz w:val="24"/>
          <w:szCs w:val="24"/>
        </w:rPr>
        <w:t>appeal to theory</w:t>
      </w:r>
      <w:r>
        <w:rPr>
          <w:rFonts w:ascii="Times New Roman" w:hAnsi="Times New Roman" w:cs="Times New Roman"/>
          <w:sz w:val="24"/>
          <w:szCs w:val="24"/>
        </w:rPr>
        <w:t>. Since t</w:t>
      </w:r>
      <w:r w:rsidRPr="009379E8">
        <w:rPr>
          <w:rFonts w:ascii="Times New Roman" w:hAnsi="Times New Roman" w:cs="Times New Roman"/>
          <w:sz w:val="24"/>
          <w:szCs w:val="24"/>
        </w:rPr>
        <w:t>he surface bound charge give</w:t>
      </w:r>
      <w:r>
        <w:rPr>
          <w:rFonts w:ascii="Times New Roman" w:hAnsi="Times New Roman" w:cs="Times New Roman"/>
          <w:sz w:val="24"/>
          <w:szCs w:val="24"/>
        </w:rPr>
        <w:t xml:space="preserve">s rise to the surface </w:t>
      </w:r>
      <w:r>
        <w:rPr>
          <w:rFonts w:ascii="Times New Roman" w:hAnsi="Times New Roman" w:cs="Times New Roman"/>
          <w:sz w:val="24"/>
          <w:szCs w:val="24"/>
        </w:rPr>
        <w:lastRenderedPageBreak/>
        <w:t>potential and</w:t>
      </w:r>
      <w:r w:rsidRPr="009379E8">
        <w:rPr>
          <w:rFonts w:ascii="Times New Roman" w:hAnsi="Times New Roman" w:cs="Times New Roman"/>
          <w:sz w:val="24"/>
          <w:szCs w:val="24"/>
        </w:rPr>
        <w:t xml:space="preserve"> the spontelectric field is proportional to the degree of dipole orientation, </w:t>
      </w:r>
      <w:r>
        <w:rPr>
          <w:rFonts w:ascii="Times New Roman" w:hAnsi="Times New Roman" w:cs="Times New Roman"/>
          <w:sz w:val="24"/>
          <w:szCs w:val="24"/>
        </w:rPr>
        <w:t>this leads to</w:t>
      </w:r>
      <w:r w:rsidRPr="009379E8">
        <w:rPr>
          <w:rFonts w:ascii="Times New Roman" w:hAnsi="Times New Roman" w:cs="Times New Roman"/>
          <w:sz w:val="24"/>
          <w:szCs w:val="24"/>
        </w:rPr>
        <w:t xml:space="preserve"> 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spont</w:t>
      </w:r>
      <w:r w:rsidRPr="009379E8">
        <w:rPr>
          <w:rFonts w:ascii="Times New Roman" w:hAnsi="Times New Roman" w:cs="Times New Roman"/>
          <w:sz w:val="24"/>
          <w:szCs w:val="24"/>
        </w:rPr>
        <w:t xml:space="preserve"> = 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9379E8">
        <w:rPr>
          <w:rFonts w:ascii="Times New Roman" w:hAnsi="Times New Roman" w:cs="Times New Roman"/>
          <w:sz w:val="24"/>
          <w:szCs w:val="24"/>
        </w:rPr>
        <w:t>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</w:rPr>
        <w:t xml:space="preserve">. </w:t>
      </w:r>
      <w:r w:rsidR="00290260">
        <w:rPr>
          <w:rFonts w:ascii="Times New Roman" w:hAnsi="Times New Roman" w:cs="Times New Roman"/>
          <w:sz w:val="24"/>
          <w:szCs w:val="24"/>
        </w:rPr>
        <w:t>T</w:t>
      </w:r>
      <w:r w:rsidR="00CA68CE" w:rsidRPr="009379E8">
        <w:rPr>
          <w:rFonts w:ascii="Times New Roman" w:hAnsi="Times New Roman" w:cs="Times New Roman"/>
          <w:sz w:val="24"/>
          <w:szCs w:val="24"/>
        </w:rPr>
        <w:t>he value of &lt;</w:t>
      </w:r>
      <w:r w:rsidR="00CA68C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A68C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CA68CE" w:rsidRPr="009379E8">
        <w:rPr>
          <w:rFonts w:ascii="Times New Roman" w:hAnsi="Times New Roman" w:cs="Times New Roman"/>
          <w:sz w:val="24"/>
          <w:szCs w:val="24"/>
        </w:rPr>
        <w:t>&gt;/</w:t>
      </w:r>
      <w:r w:rsidR="00CA68C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A68CE">
        <w:rPr>
          <w:rFonts w:ascii="Times New Roman" w:hAnsi="Times New Roman" w:cs="Times New Roman"/>
          <w:sz w:val="24"/>
          <w:szCs w:val="24"/>
        </w:rPr>
        <w:t xml:space="preserve"> is</w:t>
      </w:r>
      <w:r w:rsidR="00943AA8">
        <w:rPr>
          <w:rFonts w:ascii="Times New Roman" w:hAnsi="Times New Roman" w:cs="Times New Roman"/>
          <w:sz w:val="24"/>
          <w:szCs w:val="24"/>
        </w:rPr>
        <w:t xml:space="preserve"> </w:t>
      </w:r>
      <w:r w:rsidR="007D4B36">
        <w:rPr>
          <w:rFonts w:ascii="Times New Roman" w:hAnsi="Times New Roman" w:cs="Times New Roman"/>
          <w:sz w:val="24"/>
          <w:szCs w:val="24"/>
        </w:rPr>
        <w:t>given</w:t>
      </w:r>
      <w:r w:rsidR="00290260">
        <w:rPr>
          <w:rFonts w:ascii="Times New Roman" w:hAnsi="Times New Roman" w:cs="Times New Roman"/>
          <w:sz w:val="24"/>
          <w:szCs w:val="24"/>
        </w:rPr>
        <w:t xml:space="preserve"> </w:t>
      </w:r>
      <w:r w:rsidR="00CA68CE" w:rsidRPr="009379E8">
        <w:rPr>
          <w:rFonts w:ascii="Times New Roman" w:hAnsi="Times New Roman" w:cs="Times New Roman"/>
          <w:sz w:val="24"/>
          <w:szCs w:val="24"/>
        </w:rPr>
        <w:t>by the Langevin function</w:t>
      </w:r>
      <w:r w:rsidR="00290260">
        <w:rPr>
          <w:rFonts w:ascii="Times New Roman" w:hAnsi="Times New Roman" w:cs="Times New Roman"/>
          <w:sz w:val="24"/>
          <w:szCs w:val="24"/>
        </w:rPr>
        <w:t xml:space="preserve">, </w:t>
      </w:r>
      <w:r w:rsidR="00BA409D">
        <w:rPr>
          <w:rFonts w:ascii="Times New Roman" w:hAnsi="Times New Roman" w:cs="Times New Roman"/>
          <w:sz w:val="24"/>
          <w:szCs w:val="24"/>
        </w:rPr>
        <w:t xml:space="preserve">writing </w:t>
      </w:r>
      <w:r w:rsidR="00BA409D" w:rsidRPr="000F3171">
        <w:rPr>
          <w:rFonts w:ascii="French Script MT" w:hAnsi="French Script MT" w:cstheme="majorHAnsi"/>
          <w:sz w:val="24"/>
          <w:szCs w:val="24"/>
        </w:rPr>
        <w:t>E</w:t>
      </w:r>
      <w:r w:rsidR="00BA409D">
        <w:rPr>
          <w:rFonts w:ascii="French Script MT" w:hAnsi="French Script MT" w:cstheme="majorHAnsi"/>
          <w:sz w:val="24"/>
          <w:szCs w:val="24"/>
        </w:rPr>
        <w:t xml:space="preserve"> = </w:t>
      </w:r>
      <w:r w:rsidR="00BA409D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A409D" w:rsidRPr="009379E8">
        <w:rPr>
          <w:rFonts w:ascii="Times New Roman" w:hAnsi="Times New Roman" w:cs="Times New Roman"/>
          <w:sz w:val="24"/>
          <w:szCs w:val="24"/>
        </w:rPr>
        <w:t>E</w:t>
      </w:r>
      <w:r w:rsidR="00BA409D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A409D">
        <w:rPr>
          <w:rFonts w:asciiTheme="majorHAnsi" w:hAnsiTheme="majorHAnsi" w:cstheme="majorHAnsi"/>
          <w:sz w:val="24"/>
          <w:szCs w:val="24"/>
        </w:rPr>
        <w:t xml:space="preserve">. </w:t>
      </w:r>
      <w:r w:rsidR="009611AC">
        <w:rPr>
          <w:rFonts w:ascii="Times New Roman" w:hAnsi="Times New Roman" w:cs="Times New Roman"/>
          <w:sz w:val="24"/>
          <w:szCs w:val="24"/>
        </w:rPr>
        <w:t>The</w:t>
      </w:r>
      <w:r w:rsidR="009611AC" w:rsidRPr="009379E8">
        <w:rPr>
          <w:rFonts w:ascii="Times New Roman" w:hAnsi="Times New Roman" w:cs="Times New Roman"/>
          <w:sz w:val="24"/>
          <w:szCs w:val="24"/>
        </w:rPr>
        <w:t xml:space="preserve"> film settles down to a configuration corresponding to a balance between the short range and long range terms in </w:t>
      </w:r>
      <w:r w:rsidR="009611AC">
        <w:rPr>
          <w:rFonts w:ascii="Times New Roman" w:hAnsi="Times New Roman" w:cs="Times New Roman"/>
          <w:sz w:val="24"/>
          <w:szCs w:val="24"/>
        </w:rPr>
        <w:t>the mean field Hamiltonian</w:t>
      </w:r>
      <w:r w:rsidR="005531D9">
        <w:rPr>
          <w:rFonts w:ascii="Times New Roman" w:hAnsi="Times New Roman" w:cs="Times New Roman"/>
          <w:sz w:val="24"/>
          <w:szCs w:val="24"/>
        </w:rPr>
        <w:t xml:space="preserve"> </w:t>
      </w:r>
      <w:r w:rsidR="009611AC">
        <w:rPr>
          <w:rFonts w:ascii="Times New Roman" w:hAnsi="Times New Roman" w:cs="Times New Roman"/>
          <w:sz w:val="24"/>
          <w:szCs w:val="24"/>
        </w:rPr>
        <w:t xml:space="preserve">and thermal agitation. </w:t>
      </w:r>
      <w:r w:rsidR="00943C22">
        <w:rPr>
          <w:rFonts w:ascii="Times New Roman" w:hAnsi="Times New Roman" w:cs="Times New Roman"/>
          <w:sz w:val="24"/>
          <w:szCs w:val="24"/>
        </w:rPr>
        <w:t xml:space="preserve">The governing equation therefore has the form </w:t>
      </w:r>
      <w:r w:rsidR="00943C22" w:rsidRPr="009379E8">
        <w:rPr>
          <w:rFonts w:ascii="Times New Roman" w:hAnsi="Times New Roman" w:cs="Times New Roman"/>
          <w:sz w:val="24"/>
          <w:szCs w:val="24"/>
        </w:rPr>
        <w:t>f(T,&lt;</w:t>
      </w:r>
      <w:r w:rsidR="00943C2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43C2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943C22" w:rsidRPr="009379E8">
        <w:rPr>
          <w:rFonts w:ascii="Times New Roman" w:hAnsi="Times New Roman" w:cs="Times New Roman"/>
          <w:sz w:val="24"/>
          <w:szCs w:val="24"/>
        </w:rPr>
        <w:t>&gt;/</w:t>
      </w:r>
      <w:r w:rsidR="00943C2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43C22">
        <w:rPr>
          <w:rFonts w:ascii="Times New Roman" w:hAnsi="Times New Roman" w:cs="Times New Roman"/>
          <w:sz w:val="24"/>
          <w:szCs w:val="24"/>
        </w:rPr>
        <w:t xml:space="preserve">) = </w:t>
      </w:r>
      <w:r w:rsidR="00943C22" w:rsidRPr="009379E8">
        <w:rPr>
          <w:rFonts w:ascii="Times New Roman" w:hAnsi="Times New Roman" w:cs="Times New Roman"/>
          <w:sz w:val="24"/>
          <w:szCs w:val="24"/>
        </w:rPr>
        <w:t>&lt;</w:t>
      </w:r>
      <w:r w:rsidR="00943C2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43C2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943C22" w:rsidRPr="009379E8">
        <w:rPr>
          <w:rFonts w:ascii="Times New Roman" w:hAnsi="Times New Roman" w:cs="Times New Roman"/>
          <w:sz w:val="24"/>
          <w:szCs w:val="24"/>
        </w:rPr>
        <w:t>&gt;/</w:t>
      </w:r>
      <w:r w:rsidR="00943C2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A3951">
        <w:rPr>
          <w:rFonts w:ascii="Times New Roman" w:hAnsi="Times New Roman" w:cs="Times New Roman"/>
          <w:sz w:val="24"/>
          <w:szCs w:val="24"/>
        </w:rPr>
        <w:t xml:space="preserve">, an </w:t>
      </w:r>
      <w:r w:rsidR="00943C22">
        <w:rPr>
          <w:rFonts w:ascii="Times New Roman" w:hAnsi="Times New Roman" w:cs="Times New Roman"/>
          <w:sz w:val="24"/>
          <w:szCs w:val="24"/>
        </w:rPr>
        <w:t>implicit equation</w:t>
      </w:r>
      <w:r w:rsidR="00CA3951">
        <w:rPr>
          <w:rFonts w:ascii="Times New Roman" w:hAnsi="Times New Roman" w:cs="Times New Roman"/>
          <w:sz w:val="24"/>
          <w:szCs w:val="24"/>
        </w:rPr>
        <w:t xml:space="preserve"> containing feedback,</w:t>
      </w:r>
      <w:r w:rsidR="00943C22">
        <w:rPr>
          <w:rFonts w:ascii="Times New Roman" w:hAnsi="Times New Roman" w:cs="Times New Roman"/>
          <w:sz w:val="24"/>
          <w:szCs w:val="24"/>
        </w:rPr>
        <w:t xml:space="preserve"> through which the behaviour of orientation with deposition temperature depends on the degree of orientation </w:t>
      </w:r>
      <w:r w:rsidR="00294310">
        <w:rPr>
          <w:rFonts w:ascii="Times New Roman" w:hAnsi="Times New Roman" w:cs="Times New Roman"/>
          <w:sz w:val="24"/>
          <w:szCs w:val="24"/>
        </w:rPr>
        <w:t>itself.</w:t>
      </w:r>
    </w:p>
    <w:p w14:paraId="5684B737" w14:textId="38B20ABB" w:rsidR="00556C4B" w:rsidRPr="009C6C07" w:rsidRDefault="00556C4B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6C07">
        <w:rPr>
          <w:rFonts w:ascii="Times New Roman" w:hAnsi="Times New Roman" w:cs="Times New Roman"/>
          <w:sz w:val="24"/>
          <w:szCs w:val="24"/>
        </w:rPr>
        <w:t>An e</w:t>
      </w:r>
      <w:r w:rsidR="00294310" w:rsidRPr="009C6C07">
        <w:rPr>
          <w:rFonts w:ascii="Times New Roman" w:hAnsi="Times New Roman" w:cs="Times New Roman"/>
          <w:sz w:val="24"/>
          <w:szCs w:val="24"/>
        </w:rPr>
        <w:t>xplici</w:t>
      </w:r>
      <w:r w:rsidR="00CA3951" w:rsidRPr="009C6C07">
        <w:rPr>
          <w:rFonts w:ascii="Times New Roman" w:hAnsi="Times New Roman" w:cs="Times New Roman"/>
          <w:sz w:val="24"/>
          <w:szCs w:val="24"/>
        </w:rPr>
        <w:t>t expression</w:t>
      </w:r>
      <w:r w:rsidR="00294310" w:rsidRPr="009C6C07">
        <w:rPr>
          <w:rFonts w:ascii="Times New Roman" w:hAnsi="Times New Roman" w:cs="Times New Roman"/>
          <w:sz w:val="24"/>
          <w:szCs w:val="24"/>
        </w:rPr>
        <w:t xml:space="preserve"> for f(T,&lt;</w:t>
      </w:r>
      <w:r w:rsidR="00294310"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="00294310" w:rsidRPr="009C6C0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94310" w:rsidRPr="009C6C07">
        <w:rPr>
          <w:rFonts w:ascii="Times New Roman" w:hAnsi="Times New Roman" w:cs="Times New Roman"/>
          <w:sz w:val="24"/>
          <w:szCs w:val="24"/>
        </w:rPr>
        <w:t>&gt;/</w:t>
      </w:r>
      <w:r w:rsidR="00294310"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="00294310" w:rsidRPr="009C6C07">
        <w:rPr>
          <w:rFonts w:ascii="Times New Roman" w:hAnsi="Times New Roman" w:cs="Times New Roman"/>
          <w:sz w:val="24"/>
          <w:szCs w:val="24"/>
        </w:rPr>
        <w:t xml:space="preserve">) </w:t>
      </w:r>
      <w:r w:rsidRPr="009C6C07">
        <w:rPr>
          <w:rFonts w:ascii="Times New Roman" w:hAnsi="Times New Roman" w:cs="Times New Roman"/>
          <w:sz w:val="24"/>
          <w:szCs w:val="24"/>
        </w:rPr>
        <w:t xml:space="preserve">is </w:t>
      </w:r>
      <w:r w:rsidR="004A68E2" w:rsidRPr="009C6C07">
        <w:rPr>
          <w:rFonts w:ascii="Times New Roman" w:hAnsi="Times New Roman" w:cs="Times New Roman"/>
          <w:sz w:val="24"/>
          <w:szCs w:val="24"/>
        </w:rPr>
        <w:t xml:space="preserve">obtained directly </w:t>
      </w:r>
      <w:r w:rsidRPr="009C6C07">
        <w:rPr>
          <w:rFonts w:ascii="Times New Roman" w:hAnsi="Times New Roman" w:cs="Times New Roman"/>
          <w:sz w:val="24"/>
          <w:szCs w:val="24"/>
        </w:rPr>
        <w:t>by</w:t>
      </w:r>
      <w:r w:rsidR="007D4B36" w:rsidRPr="009C6C07">
        <w:rPr>
          <w:rFonts w:ascii="Times New Roman" w:hAnsi="Times New Roman" w:cs="Times New Roman"/>
          <w:sz w:val="24"/>
          <w:szCs w:val="24"/>
        </w:rPr>
        <w:t xml:space="preserve"> substitution of </w:t>
      </w:r>
      <w:r w:rsidR="005531D9" w:rsidRPr="009C6C07">
        <w:rPr>
          <w:rFonts w:ascii="Times New Roman" w:hAnsi="Times New Roman" w:cs="Times New Roman"/>
          <w:sz w:val="24"/>
          <w:szCs w:val="24"/>
        </w:rPr>
        <w:t>E</w:t>
      </w:r>
      <w:r w:rsidR="005531D9" w:rsidRPr="009C6C0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5531D9" w:rsidRPr="009C6C07">
        <w:rPr>
          <w:rFonts w:ascii="Times New Roman" w:hAnsi="Times New Roman" w:cs="Times New Roman"/>
          <w:sz w:val="24"/>
          <w:szCs w:val="24"/>
        </w:rPr>
        <w:t xml:space="preserve">, from Eqn.1, into </w:t>
      </w:r>
      <w:r w:rsidR="007D4B36" w:rsidRPr="009C6C07">
        <w:rPr>
          <w:rFonts w:ascii="Times New Roman" w:hAnsi="Times New Roman" w:cs="Times New Roman"/>
          <w:sz w:val="24"/>
          <w:szCs w:val="24"/>
        </w:rPr>
        <w:t xml:space="preserve">the Langevin </w:t>
      </w:r>
      <w:r w:rsidR="005531D9" w:rsidRPr="009C6C07">
        <w:rPr>
          <w:rFonts w:ascii="Times New Roman" w:hAnsi="Times New Roman" w:cs="Times New Roman"/>
          <w:sz w:val="24"/>
          <w:szCs w:val="24"/>
        </w:rPr>
        <w:t>function</w:t>
      </w:r>
      <w:r w:rsidR="00FB24CE" w:rsidRPr="009C6C07">
        <w:rPr>
          <w:rFonts w:ascii="Times New Roman" w:hAnsi="Times New Roman" w:cs="Times New Roman"/>
          <w:sz w:val="24"/>
          <w:szCs w:val="24"/>
        </w:rPr>
        <w:t>: see S(ii)</w:t>
      </w:r>
      <w:r w:rsidR="005531D9" w:rsidRPr="009C6C07">
        <w:rPr>
          <w:rFonts w:ascii="Times New Roman" w:hAnsi="Times New Roman" w:cs="Times New Roman"/>
          <w:sz w:val="24"/>
          <w:szCs w:val="24"/>
        </w:rPr>
        <w:t xml:space="preserve">. </w:t>
      </w:r>
      <w:r w:rsidR="00294310" w:rsidRPr="009C6C07">
        <w:rPr>
          <w:rFonts w:ascii="Times New Roman" w:hAnsi="Times New Roman" w:cs="Times New Roman"/>
          <w:sz w:val="24"/>
          <w:szCs w:val="24"/>
        </w:rPr>
        <w:t>We seek the differential of f(T,&lt;</w:t>
      </w:r>
      <w:r w:rsidR="00294310"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="00294310" w:rsidRPr="009C6C07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94310" w:rsidRPr="009C6C07">
        <w:rPr>
          <w:rFonts w:ascii="Times New Roman" w:hAnsi="Times New Roman" w:cs="Times New Roman"/>
          <w:sz w:val="24"/>
          <w:szCs w:val="24"/>
        </w:rPr>
        <w:t>&gt;/</w:t>
      </w:r>
      <w:r w:rsidR="00294310"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="00294310" w:rsidRPr="009C6C07">
        <w:rPr>
          <w:rFonts w:ascii="Times New Roman" w:hAnsi="Times New Roman" w:cs="Times New Roman"/>
          <w:sz w:val="24"/>
          <w:szCs w:val="24"/>
        </w:rPr>
        <w:t>) with</w:t>
      </w:r>
      <w:r w:rsidR="007D4B36" w:rsidRPr="009C6C07">
        <w:rPr>
          <w:rFonts w:ascii="Times New Roman" w:hAnsi="Times New Roman" w:cs="Times New Roman"/>
          <w:sz w:val="24"/>
          <w:szCs w:val="24"/>
        </w:rPr>
        <w:t xml:space="preserve"> respect to</w:t>
      </w:r>
      <w:r w:rsidR="00294310" w:rsidRPr="009C6C07">
        <w:rPr>
          <w:rFonts w:ascii="Times New Roman" w:hAnsi="Times New Roman" w:cs="Times New Roman"/>
          <w:sz w:val="24"/>
          <w:szCs w:val="24"/>
        </w:rPr>
        <w:t xml:space="preserve"> T</w:t>
      </w:r>
      <w:r w:rsidR="00EF7AD8" w:rsidRPr="009C6C07">
        <w:rPr>
          <w:rFonts w:ascii="Times New Roman" w:hAnsi="Times New Roman" w:cs="Times New Roman"/>
          <w:sz w:val="24"/>
          <w:szCs w:val="24"/>
        </w:rPr>
        <w:t xml:space="preserve">, </w:t>
      </w:r>
      <w:r w:rsidR="007D4B36" w:rsidRPr="009C6C07">
        <w:rPr>
          <w:rFonts w:ascii="Times New Roman" w:hAnsi="Times New Roman" w:cs="Times New Roman"/>
          <w:sz w:val="24"/>
          <w:szCs w:val="24"/>
        </w:rPr>
        <w:t xml:space="preserve">and </w:t>
      </w:r>
      <w:r w:rsidR="00FB24CE" w:rsidRPr="009C6C07">
        <w:rPr>
          <w:rFonts w:ascii="Times New Roman" w:hAnsi="Times New Roman" w:cs="Times New Roman"/>
          <w:sz w:val="24"/>
          <w:szCs w:val="24"/>
        </w:rPr>
        <w:t>this</w:t>
      </w:r>
      <w:r w:rsidRPr="009C6C07">
        <w:rPr>
          <w:rFonts w:ascii="Times New Roman" w:hAnsi="Times New Roman" w:cs="Times New Roman"/>
          <w:sz w:val="24"/>
          <w:szCs w:val="24"/>
        </w:rPr>
        <w:t xml:space="preserve"> yields</w:t>
      </w:r>
    </w:p>
    <w:p w14:paraId="3C75A21B" w14:textId="21528A77" w:rsidR="00294310" w:rsidRPr="00F545B5" w:rsidRDefault="00294310" w:rsidP="00F545B5">
      <w:pPr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F545B5">
        <w:rPr>
          <w:rFonts w:ascii="Times New Roman" w:hAnsi="Times New Roman" w:cs="Times New Roman"/>
          <w:sz w:val="24"/>
          <w:szCs w:val="24"/>
        </w:rPr>
        <w:t>d(&lt;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&gt;/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))/dT = [-(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/T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545B5">
        <w:rPr>
          <w:rFonts w:ascii="Times New Roman" w:hAnsi="Times New Roman" w:cs="Times New Roman"/>
          <w:sz w:val="24"/>
          <w:szCs w:val="24"/>
        </w:rPr>
        <w:t>) Cosech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545B5">
        <w:rPr>
          <w:rFonts w:ascii="Times New Roman" w:hAnsi="Times New Roman" w:cs="Times New Roman"/>
          <w:sz w:val="24"/>
          <w:szCs w:val="24"/>
        </w:rPr>
        <w:t xml:space="preserve"> {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/T]} + (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)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545B5">
        <w:rPr>
          <w:rFonts w:ascii="Times New Roman" w:hAnsi="Times New Roman" w:cs="Times New Roman"/>
          <w:sz w:val="24"/>
          <w:szCs w:val="24"/>
        </w:rPr>
        <w:t>]/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46"/>
      </w:r>
      <w:r w:rsidRPr="00F545B5">
        <w:rPr>
          <w:rFonts w:ascii="Times New Roman" w:hAnsi="Times New Roman" w:cs="Times New Roman"/>
          <w:sz w:val="24"/>
          <w:szCs w:val="24"/>
        </w:rPr>
        <w:tab/>
      </w:r>
      <w:r w:rsidRPr="00F545B5">
        <w:rPr>
          <w:rFonts w:ascii="Times New Roman" w:hAnsi="Times New Roman" w:cs="Times New Roman"/>
          <w:sz w:val="24"/>
          <w:szCs w:val="24"/>
        </w:rPr>
        <w:tab/>
      </w:r>
      <w:r w:rsidRPr="00F545B5">
        <w:rPr>
          <w:rFonts w:ascii="Times New Roman" w:hAnsi="Times New Roman" w:cs="Times New Roman"/>
          <w:sz w:val="24"/>
          <w:szCs w:val="24"/>
        </w:rPr>
        <w:tab/>
      </w:r>
      <w:r w:rsidRPr="00F545B5">
        <w:rPr>
          <w:rFonts w:ascii="Times New Roman" w:hAnsi="Times New Roman" w:cs="Times New Roman"/>
          <w:sz w:val="24"/>
          <w:szCs w:val="24"/>
        </w:rPr>
        <w:tab/>
      </w:r>
      <w:r w:rsidRPr="00F545B5">
        <w:rPr>
          <w:rFonts w:ascii="Times New Roman" w:hAnsi="Times New Roman" w:cs="Times New Roman"/>
          <w:sz w:val="24"/>
          <w:szCs w:val="24"/>
        </w:rPr>
        <w:tab/>
        <w:t>(</w:t>
      </w:r>
      <w:r w:rsidR="00D764C8" w:rsidRPr="00F545B5">
        <w:rPr>
          <w:rFonts w:ascii="Times New Roman" w:hAnsi="Times New Roman" w:cs="Times New Roman"/>
          <w:sz w:val="24"/>
          <w:szCs w:val="24"/>
        </w:rPr>
        <w:t>2</w:t>
      </w:r>
      <w:r w:rsidRPr="00F545B5">
        <w:rPr>
          <w:rFonts w:ascii="Times New Roman" w:hAnsi="Times New Roman" w:cs="Times New Roman"/>
          <w:sz w:val="24"/>
          <w:szCs w:val="24"/>
        </w:rPr>
        <w:t>)</w:t>
      </w:r>
    </w:p>
    <w:p w14:paraId="07D8B995" w14:textId="703B440C" w:rsidR="00294310" w:rsidRPr="00F545B5" w:rsidRDefault="00294310" w:rsidP="00F545B5">
      <w:pPr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F545B5">
        <w:rPr>
          <w:rFonts w:ascii="Times New Roman" w:hAnsi="Times New Roman" w:cs="Times New Roman"/>
          <w:sz w:val="24"/>
          <w:szCs w:val="24"/>
        </w:rPr>
        <w:t xml:space="preserve">where </w:t>
      </w:r>
      <w:r w:rsidR="009C6C07" w:rsidRPr="00F545B5">
        <w:rPr>
          <w:rFonts w:ascii="Times New Roman" w:hAnsi="Times New Roman" w:cs="Times New Roman"/>
          <w:sz w:val="24"/>
          <w:szCs w:val="24"/>
        </w:rPr>
        <w:t>E</w:t>
      </w:r>
      <w:r w:rsidR="009C6C07"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9C6C07" w:rsidRPr="00F545B5">
        <w:rPr>
          <w:rFonts w:ascii="Times New Roman" w:hAnsi="Times New Roman" w:cs="Times New Roman"/>
          <w:sz w:val="24"/>
          <w:szCs w:val="24"/>
        </w:rPr>
        <w:t xml:space="preserve"> is given by eq. 1 and</w:t>
      </w:r>
    </w:p>
    <w:p w14:paraId="20543F74" w14:textId="7696CB99" w:rsidR="00097D38" w:rsidRPr="00F545B5" w:rsidRDefault="00294310" w:rsidP="00F545B5">
      <w:pPr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 w:rsidRPr="009C6C07">
        <w:rPr>
          <w:rFonts w:ascii="Times New Roman" w:hAnsi="Times New Roman" w:cs="Times New Roman"/>
          <w:sz w:val="24"/>
          <w:szCs w:val="24"/>
        </w:rPr>
        <w:sym w:font="Symbol" w:char="F046"/>
      </w:r>
      <w:r w:rsidRPr="00F545B5">
        <w:rPr>
          <w:rFonts w:ascii="Times New Roman" w:hAnsi="Times New Roman" w:cs="Times New Roman"/>
          <w:sz w:val="24"/>
          <w:szCs w:val="24"/>
        </w:rPr>
        <w:t xml:space="preserve"> = T[2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7A"/>
      </w:r>
      <w:r w:rsidRPr="00F545B5">
        <w:rPr>
          <w:rFonts w:ascii="Times New Roman" w:hAnsi="Times New Roman" w:cs="Times New Roman"/>
          <w:sz w:val="24"/>
          <w:szCs w:val="24"/>
        </w:rPr>
        <w:t xml:space="preserve"> (&lt;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&gt;/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) 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F545B5">
        <w:rPr>
          <w:rFonts w:ascii="Times New Roman" w:hAnsi="Times New Roman" w:cs="Times New Roman"/>
          <w:sz w:val="24"/>
          <w:szCs w:val="24"/>
        </w:rPr>
        <w:t xml:space="preserve"> - 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545B5">
        <w:rPr>
          <w:rFonts w:ascii="Times New Roman" w:hAnsi="Times New Roman" w:cs="Times New Roman"/>
          <w:sz w:val="24"/>
          <w:szCs w:val="24"/>
        </w:rPr>
        <w:t>] (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545B5">
        <w:rPr>
          <w:rFonts w:ascii="Times New Roman" w:hAnsi="Times New Roman" w:cs="Times New Roman"/>
          <w:sz w:val="24"/>
          <w:szCs w:val="24"/>
        </w:rPr>
        <w:t>)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F545B5">
        <w:rPr>
          <w:rFonts w:ascii="Times New Roman" w:hAnsi="Times New Roman" w:cs="Times New Roman"/>
          <w:sz w:val="24"/>
          <w:szCs w:val="24"/>
        </w:rPr>
        <w:t xml:space="preserve"> -  (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/T) (2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7A"/>
      </w:r>
      <w:r w:rsidRPr="00F545B5">
        <w:rPr>
          <w:rFonts w:ascii="Times New Roman" w:hAnsi="Times New Roman" w:cs="Times New Roman"/>
          <w:sz w:val="24"/>
          <w:szCs w:val="24"/>
        </w:rPr>
        <w:t xml:space="preserve"> (&lt;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&gt;/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) 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F545B5">
        <w:rPr>
          <w:rFonts w:ascii="Times New Roman" w:hAnsi="Times New Roman" w:cs="Times New Roman"/>
          <w:sz w:val="24"/>
          <w:szCs w:val="24"/>
        </w:rPr>
        <w:t xml:space="preserve"> - 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545B5">
        <w:rPr>
          <w:rFonts w:ascii="Times New Roman" w:hAnsi="Times New Roman" w:cs="Times New Roman"/>
          <w:sz w:val="24"/>
          <w:szCs w:val="24"/>
        </w:rPr>
        <w:t>) Cosech</w:t>
      </w:r>
      <w:r w:rsidRPr="00F545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545B5">
        <w:rPr>
          <w:rFonts w:ascii="Times New Roman" w:hAnsi="Times New Roman" w:cs="Times New Roman"/>
          <w:sz w:val="24"/>
          <w:szCs w:val="24"/>
        </w:rPr>
        <w:t xml:space="preserve"> [</w:t>
      </w:r>
      <w:r w:rsidRPr="009C6C07">
        <w:rPr>
          <w:rFonts w:ascii="Times New Roman" w:hAnsi="Times New Roman" w:cs="Times New Roman"/>
          <w:sz w:val="24"/>
          <w:szCs w:val="24"/>
        </w:rPr>
        <w:sym w:font="Symbol" w:char="F06D"/>
      </w:r>
      <w:r w:rsidRPr="00F545B5">
        <w:rPr>
          <w:rFonts w:ascii="Times New Roman" w:hAnsi="Times New Roman" w:cs="Times New Roman"/>
          <w:sz w:val="24"/>
          <w:szCs w:val="24"/>
        </w:rPr>
        <w:t>E</w:t>
      </w:r>
      <w:r w:rsidRPr="00F545B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F545B5">
        <w:rPr>
          <w:rFonts w:ascii="Times New Roman" w:hAnsi="Times New Roman" w:cs="Times New Roman"/>
          <w:sz w:val="24"/>
          <w:szCs w:val="24"/>
        </w:rPr>
        <w:t>/T]] -1</w:t>
      </w:r>
      <w:r w:rsidRPr="00F545B5">
        <w:rPr>
          <w:rFonts w:ascii="Times New Roman" w:hAnsi="Times New Roman" w:cs="Times New Roman"/>
          <w:sz w:val="24"/>
          <w:szCs w:val="24"/>
        </w:rPr>
        <w:tab/>
      </w:r>
      <w:r w:rsidR="00E858BB" w:rsidRPr="00F545B5">
        <w:rPr>
          <w:rFonts w:ascii="Times New Roman" w:hAnsi="Times New Roman" w:cs="Times New Roman"/>
          <w:sz w:val="24"/>
          <w:szCs w:val="24"/>
        </w:rPr>
        <w:t>(</w:t>
      </w:r>
      <w:r w:rsidR="00D764C8" w:rsidRPr="00F545B5">
        <w:rPr>
          <w:rFonts w:ascii="Times New Roman" w:hAnsi="Times New Roman" w:cs="Times New Roman"/>
          <w:sz w:val="24"/>
          <w:szCs w:val="24"/>
        </w:rPr>
        <w:t>3</w:t>
      </w:r>
      <w:r w:rsidR="00E858BB" w:rsidRPr="00F545B5">
        <w:rPr>
          <w:rFonts w:ascii="Times New Roman" w:hAnsi="Times New Roman" w:cs="Times New Roman"/>
          <w:sz w:val="24"/>
          <w:szCs w:val="24"/>
        </w:rPr>
        <w:t>)</w:t>
      </w:r>
      <w:r w:rsidRPr="00F545B5">
        <w:rPr>
          <w:rFonts w:ascii="Times New Roman" w:hAnsi="Times New Roman" w:cs="Times New Roman"/>
          <w:sz w:val="24"/>
          <w:szCs w:val="24"/>
        </w:rPr>
        <w:tab/>
      </w:r>
    </w:p>
    <w:p w14:paraId="5B131311" w14:textId="4458422C" w:rsidR="00BA621E" w:rsidRDefault="003503A7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GoBack"/>
      <w:bookmarkEnd w:id="13"/>
      <w:r w:rsidRPr="009C6C07">
        <w:rPr>
          <w:rFonts w:ascii="Times New Roman" w:hAnsi="Times New Roman" w:cs="Times New Roman"/>
          <w:sz w:val="24"/>
          <w:szCs w:val="24"/>
        </w:rPr>
        <w:t>We show in S(i</w:t>
      </w:r>
      <w:r w:rsidR="00F52902" w:rsidRPr="009C6C07">
        <w:rPr>
          <w:rFonts w:ascii="Times New Roman" w:hAnsi="Times New Roman" w:cs="Times New Roman"/>
          <w:sz w:val="24"/>
          <w:szCs w:val="24"/>
        </w:rPr>
        <w:t>ii</w:t>
      </w:r>
      <w:r w:rsidRPr="009C6C07">
        <w:rPr>
          <w:rFonts w:ascii="Times New Roman" w:hAnsi="Times New Roman" w:cs="Times New Roman"/>
          <w:sz w:val="24"/>
          <w:szCs w:val="24"/>
        </w:rPr>
        <w:t xml:space="preserve">) that </w:t>
      </w:r>
      <w:r w:rsidR="00D764C8" w:rsidRPr="009C6C07">
        <w:rPr>
          <w:rFonts w:ascii="Times New Roman" w:hAnsi="Times New Roman" w:cs="Times New Roman"/>
          <w:sz w:val="24"/>
          <w:szCs w:val="24"/>
        </w:rPr>
        <w:t xml:space="preserve">the nominator in </w:t>
      </w:r>
      <w:r w:rsidRPr="009C6C07">
        <w:rPr>
          <w:rFonts w:ascii="Times New Roman" w:hAnsi="Times New Roman" w:cs="Times New Roman"/>
          <w:sz w:val="24"/>
          <w:szCs w:val="24"/>
        </w:rPr>
        <w:t>eq</w:t>
      </w:r>
      <w:r w:rsidR="00144972" w:rsidRPr="009C6C07">
        <w:rPr>
          <w:rFonts w:ascii="Times New Roman" w:hAnsi="Times New Roman" w:cs="Times New Roman"/>
          <w:sz w:val="24"/>
          <w:szCs w:val="24"/>
        </w:rPr>
        <w:t>n.</w:t>
      </w:r>
      <w:r w:rsidRPr="009C6C07">
        <w:rPr>
          <w:rFonts w:ascii="Times New Roman" w:hAnsi="Times New Roman" w:cs="Times New Roman"/>
          <w:sz w:val="24"/>
          <w:szCs w:val="24"/>
        </w:rPr>
        <w:t xml:space="preserve"> </w:t>
      </w:r>
      <w:r w:rsidR="00D764C8" w:rsidRPr="009C6C07">
        <w:rPr>
          <w:rFonts w:ascii="Times New Roman" w:hAnsi="Times New Roman" w:cs="Times New Roman"/>
          <w:sz w:val="24"/>
          <w:szCs w:val="24"/>
        </w:rPr>
        <w:t>2</w:t>
      </w:r>
      <w:r w:rsidRPr="009C6C07">
        <w:rPr>
          <w:rFonts w:ascii="Times New Roman" w:hAnsi="Times New Roman" w:cs="Times New Roman"/>
          <w:sz w:val="24"/>
          <w:szCs w:val="24"/>
        </w:rPr>
        <w:t xml:space="preserve"> </w:t>
      </w:r>
      <w:r w:rsidR="00D764C8" w:rsidRPr="009C6C07">
        <w:rPr>
          <w:rFonts w:ascii="Times New Roman" w:hAnsi="Times New Roman" w:cs="Times New Roman"/>
          <w:sz w:val="24"/>
          <w:szCs w:val="24"/>
        </w:rPr>
        <w:t>cannot equal zero, for any combination of</w:t>
      </w:r>
      <w:r w:rsidR="00D764C8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FA4964">
        <w:rPr>
          <w:rFonts w:ascii="Times New Roman" w:hAnsi="Times New Roman" w:cs="Times New Roman"/>
          <w:sz w:val="24"/>
          <w:szCs w:val="24"/>
        </w:rPr>
        <w:t xml:space="preserve">non-zero </w:t>
      </w:r>
      <w:r w:rsidR="00D764C8" w:rsidRPr="009379E8">
        <w:rPr>
          <w:rFonts w:ascii="Times New Roman" w:hAnsi="Times New Roman" w:cs="Times New Roman"/>
          <w:sz w:val="24"/>
          <w:szCs w:val="24"/>
        </w:rPr>
        <w:t>T and &lt;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764C8" w:rsidRPr="009379E8">
        <w:rPr>
          <w:rFonts w:ascii="Times New Roman" w:hAnsi="Times New Roman" w:cs="Times New Roman"/>
          <w:sz w:val="24"/>
          <w:szCs w:val="24"/>
        </w:rPr>
        <w:t>&gt;/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>
        <w:rPr>
          <w:rFonts w:ascii="Times New Roman" w:hAnsi="Times New Roman" w:cs="Times New Roman"/>
          <w:sz w:val="24"/>
          <w:szCs w:val="24"/>
        </w:rPr>
        <w:t xml:space="preserve"> or </w:t>
      </w:r>
      <w:r w:rsidR="00FA4964">
        <w:rPr>
          <w:rFonts w:ascii="Times New Roman" w:hAnsi="Times New Roman" w:cs="Times New Roman"/>
          <w:sz w:val="24"/>
          <w:szCs w:val="24"/>
        </w:rPr>
        <w:t xml:space="preserve">real </w:t>
      </w:r>
      <w:r w:rsidR="00D764C8">
        <w:rPr>
          <w:rFonts w:ascii="Times New Roman" w:hAnsi="Times New Roman" w:cs="Times New Roman"/>
          <w:sz w:val="24"/>
          <w:szCs w:val="24"/>
        </w:rPr>
        <w:t xml:space="preserve">values of parameters </w:t>
      </w:r>
      <w:r w:rsidR="00D764C8" w:rsidRPr="009379E8">
        <w:rPr>
          <w:rFonts w:ascii="Times New Roman" w:hAnsi="Times New Roman" w:cs="Times New Roman"/>
          <w:sz w:val="24"/>
          <w:szCs w:val="24"/>
        </w:rPr>
        <w:t>E</w:t>
      </w:r>
      <w:r w:rsidR="00D764C8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D764C8">
        <w:rPr>
          <w:rFonts w:ascii="Times New Roman" w:hAnsi="Times New Roman" w:cs="Times New Roman"/>
          <w:sz w:val="24"/>
          <w:szCs w:val="24"/>
        </w:rPr>
        <w:t>,</w:t>
      </w:r>
      <w:r w:rsidR="00D764C8" w:rsidRPr="009379E8">
        <w:rPr>
          <w:rFonts w:ascii="Times New Roman" w:hAnsi="Times New Roman" w:cs="Times New Roman"/>
          <w:sz w:val="24"/>
          <w:szCs w:val="24"/>
        </w:rPr>
        <w:t xml:space="preserve"> E</w:t>
      </w:r>
      <w:r w:rsidR="00D764C8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D764C8">
        <w:rPr>
          <w:rFonts w:ascii="Times New Roman" w:hAnsi="Times New Roman" w:cs="Times New Roman"/>
          <w:sz w:val="24"/>
          <w:szCs w:val="24"/>
        </w:rPr>
        <w:t xml:space="preserve"> or 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D764C8">
        <w:rPr>
          <w:rFonts w:ascii="Times New Roman" w:hAnsi="Times New Roman" w:cs="Times New Roman"/>
          <w:sz w:val="24"/>
          <w:szCs w:val="24"/>
        </w:rPr>
        <w:t xml:space="preserve">. Thus, </w:t>
      </w:r>
      <w:r w:rsidR="007D4B36">
        <w:rPr>
          <w:rFonts w:ascii="Times New Roman" w:hAnsi="Times New Roman" w:cs="Times New Roman"/>
          <w:sz w:val="24"/>
          <w:szCs w:val="24"/>
        </w:rPr>
        <w:t xml:space="preserve">we are faced with the </w:t>
      </w:r>
      <w:r w:rsidR="00144972">
        <w:rPr>
          <w:rFonts w:ascii="Times New Roman" w:hAnsi="Times New Roman" w:cs="Times New Roman"/>
          <w:sz w:val="24"/>
          <w:szCs w:val="24"/>
        </w:rPr>
        <w:t xml:space="preserve">property </w:t>
      </w:r>
      <w:r w:rsidR="007D4B36">
        <w:rPr>
          <w:rFonts w:ascii="Times New Roman" w:hAnsi="Times New Roman" w:cs="Times New Roman"/>
          <w:sz w:val="24"/>
          <w:szCs w:val="24"/>
        </w:rPr>
        <w:t xml:space="preserve">that </w:t>
      </w:r>
      <w:r w:rsidR="00D764C8">
        <w:rPr>
          <w:rFonts w:ascii="Times New Roman" w:hAnsi="Times New Roman" w:cs="Times New Roman"/>
          <w:sz w:val="24"/>
          <w:szCs w:val="24"/>
        </w:rPr>
        <w:t xml:space="preserve">Fig.1 shows that </w:t>
      </w:r>
      <w:r w:rsidR="00D764C8" w:rsidRPr="009379E8">
        <w:rPr>
          <w:rFonts w:ascii="Times New Roman" w:hAnsi="Times New Roman" w:cs="Times New Roman"/>
          <w:sz w:val="24"/>
          <w:szCs w:val="24"/>
        </w:rPr>
        <w:t>&lt;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764C8" w:rsidRPr="009379E8">
        <w:rPr>
          <w:rFonts w:ascii="Times New Roman" w:hAnsi="Times New Roman" w:cs="Times New Roman"/>
          <w:sz w:val="24"/>
          <w:szCs w:val="24"/>
        </w:rPr>
        <w:t>&gt;/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>
        <w:rPr>
          <w:rFonts w:ascii="Times New Roman" w:hAnsi="Times New Roman" w:cs="Times New Roman"/>
          <w:sz w:val="24"/>
          <w:szCs w:val="24"/>
        </w:rPr>
        <w:t xml:space="preserve"> vs T displays a minimum value, or equally maximum values in data for 1-pentanol and 1-butanol, </w:t>
      </w:r>
      <w:r w:rsidR="00A26845">
        <w:rPr>
          <w:rFonts w:ascii="Times New Roman" w:hAnsi="Times New Roman" w:cs="Times New Roman"/>
          <w:sz w:val="24"/>
          <w:szCs w:val="24"/>
        </w:rPr>
        <w:t xml:space="preserve">but that </w:t>
      </w:r>
      <w:r w:rsidR="00D764C8">
        <w:rPr>
          <w:rFonts w:ascii="Times New Roman" w:hAnsi="Times New Roman" w:cs="Times New Roman"/>
          <w:sz w:val="24"/>
          <w:szCs w:val="24"/>
        </w:rPr>
        <w:t>d(</w:t>
      </w:r>
      <w:r w:rsidR="00D764C8" w:rsidRPr="009379E8">
        <w:rPr>
          <w:rFonts w:ascii="Times New Roman" w:hAnsi="Times New Roman" w:cs="Times New Roman"/>
          <w:sz w:val="24"/>
          <w:szCs w:val="24"/>
        </w:rPr>
        <w:t>&lt;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764C8" w:rsidRPr="009379E8">
        <w:rPr>
          <w:rFonts w:ascii="Times New Roman" w:hAnsi="Times New Roman" w:cs="Times New Roman"/>
          <w:sz w:val="24"/>
          <w:szCs w:val="24"/>
        </w:rPr>
        <w:t>&gt;/</w:t>
      </w:r>
      <w:r w:rsidR="00D764C8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764C8">
        <w:rPr>
          <w:rFonts w:ascii="Times New Roman" w:hAnsi="Times New Roman" w:cs="Times New Roman"/>
          <w:sz w:val="24"/>
          <w:szCs w:val="24"/>
        </w:rPr>
        <w:t xml:space="preserve">)/dT cannot equal zero. </w:t>
      </w:r>
      <w:r w:rsidR="003E0A71">
        <w:rPr>
          <w:rFonts w:ascii="Times New Roman" w:hAnsi="Times New Roman" w:cs="Times New Roman"/>
          <w:sz w:val="24"/>
          <w:szCs w:val="24"/>
        </w:rPr>
        <w:t xml:space="preserve">The form of eq. </w:t>
      </w:r>
      <w:r w:rsidR="00D764C8">
        <w:rPr>
          <w:rFonts w:ascii="Times New Roman" w:hAnsi="Times New Roman" w:cs="Times New Roman"/>
          <w:sz w:val="24"/>
          <w:szCs w:val="24"/>
        </w:rPr>
        <w:t xml:space="preserve">2 </w:t>
      </w:r>
      <w:r w:rsidR="003E0A71">
        <w:rPr>
          <w:rFonts w:ascii="Times New Roman" w:hAnsi="Times New Roman" w:cs="Times New Roman"/>
          <w:sz w:val="24"/>
          <w:szCs w:val="24"/>
        </w:rPr>
        <w:t xml:space="preserve">is such that the differential tends to infinity as </w:t>
      </w:r>
      <w:r w:rsidR="003E0A71">
        <w:rPr>
          <w:rFonts w:ascii="Times New Roman" w:hAnsi="Times New Roman" w:cs="Times New Roman"/>
          <w:sz w:val="24"/>
          <w:szCs w:val="24"/>
        </w:rPr>
        <w:sym w:font="Symbol" w:char="F046"/>
      </w:r>
      <w:r w:rsidR="003E0A71">
        <w:rPr>
          <w:rFonts w:ascii="Times New Roman" w:hAnsi="Times New Roman" w:cs="Times New Roman"/>
          <w:sz w:val="24"/>
          <w:szCs w:val="24"/>
        </w:rPr>
        <w:t xml:space="preserve"> tends to zero. </w:t>
      </w:r>
      <w:r w:rsidR="00D17742">
        <w:rPr>
          <w:rFonts w:ascii="Times New Roman" w:hAnsi="Times New Roman" w:cs="Times New Roman"/>
          <w:sz w:val="24"/>
          <w:szCs w:val="24"/>
        </w:rPr>
        <w:t xml:space="preserve">Referring </w:t>
      </w:r>
      <w:r w:rsidR="0013272C">
        <w:rPr>
          <w:rFonts w:ascii="Times New Roman" w:hAnsi="Times New Roman" w:cs="Times New Roman"/>
          <w:sz w:val="24"/>
          <w:szCs w:val="24"/>
        </w:rPr>
        <w:t xml:space="preserve">for example </w:t>
      </w:r>
      <w:r w:rsidR="00D17742">
        <w:rPr>
          <w:rFonts w:ascii="Times New Roman" w:hAnsi="Times New Roman" w:cs="Times New Roman"/>
          <w:sz w:val="24"/>
          <w:szCs w:val="24"/>
        </w:rPr>
        <w:t xml:space="preserve">to </w:t>
      </w:r>
      <w:r w:rsidR="00D17742" w:rsidRPr="00843D5D">
        <w:rPr>
          <w:rFonts w:ascii="Times New Roman" w:hAnsi="Times New Roman" w:cs="Times New Roman"/>
          <w:i/>
          <w:sz w:val="24"/>
          <w:szCs w:val="24"/>
        </w:rPr>
        <w:t>cis</w:t>
      </w:r>
      <w:r w:rsidR="00D17742">
        <w:rPr>
          <w:rFonts w:ascii="Times New Roman" w:hAnsi="Times New Roman" w:cs="Times New Roman"/>
          <w:sz w:val="24"/>
          <w:szCs w:val="24"/>
        </w:rPr>
        <w:t>-MF, t</w:t>
      </w:r>
      <w:r w:rsidR="00D17742" w:rsidRPr="00C95871">
        <w:rPr>
          <w:rFonts w:ascii="Times New Roman" w:hAnsi="Times New Roman" w:cs="Times New Roman"/>
          <w:sz w:val="24"/>
          <w:szCs w:val="24"/>
        </w:rPr>
        <w:t>o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 the low temperature side of </w:t>
      </w:r>
      <w:r w:rsidR="0013272C" w:rsidRPr="009379E8">
        <w:rPr>
          <w:rFonts w:ascii="Times New Roman" w:hAnsi="Times New Roman" w:cs="Times New Roman"/>
          <w:sz w:val="24"/>
          <w:szCs w:val="24"/>
        </w:rPr>
        <w:t>th</w:t>
      </w:r>
      <w:r w:rsidR="0013272C">
        <w:rPr>
          <w:rFonts w:ascii="Times New Roman" w:hAnsi="Times New Roman" w:cs="Times New Roman"/>
          <w:sz w:val="24"/>
          <w:szCs w:val="24"/>
        </w:rPr>
        <w:t>e</w:t>
      </w:r>
      <w:r w:rsidR="0013272C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D17742" w:rsidRPr="009379E8">
        <w:rPr>
          <w:rFonts w:ascii="Times New Roman" w:hAnsi="Times New Roman" w:cs="Times New Roman"/>
          <w:sz w:val="24"/>
          <w:szCs w:val="24"/>
        </w:rPr>
        <w:t>condition</w:t>
      </w:r>
      <w:r w:rsidR="0013272C">
        <w:rPr>
          <w:rFonts w:ascii="Times New Roman" w:hAnsi="Times New Roman" w:cs="Times New Roman"/>
          <w:sz w:val="24"/>
          <w:szCs w:val="24"/>
        </w:rPr>
        <w:t xml:space="preserve"> that </w:t>
      </w:r>
      <w:r w:rsidR="0013272C">
        <w:rPr>
          <w:rFonts w:ascii="Times New Roman" w:hAnsi="Times New Roman" w:cs="Times New Roman"/>
          <w:sz w:val="24"/>
          <w:szCs w:val="24"/>
        </w:rPr>
        <w:sym w:font="Symbol" w:char="F046"/>
      </w:r>
      <w:r w:rsidR="0013272C">
        <w:rPr>
          <w:rFonts w:ascii="Times New Roman" w:hAnsi="Times New Roman" w:cs="Times New Roman"/>
          <w:sz w:val="24"/>
          <w:szCs w:val="24"/>
        </w:rPr>
        <w:t xml:space="preserve"> tends to zero, </w:t>
      </w:r>
      <w:r w:rsidR="00D17742" w:rsidRPr="009379E8">
        <w:rPr>
          <w:rFonts w:ascii="Times New Roman" w:hAnsi="Times New Roman" w:cs="Times New Roman"/>
          <w:sz w:val="24"/>
          <w:szCs w:val="24"/>
        </w:rPr>
        <w:t>d&lt;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17742" w:rsidRPr="009379E8">
        <w:rPr>
          <w:rFonts w:ascii="Times New Roman" w:hAnsi="Times New Roman" w:cs="Times New Roman"/>
          <w:sz w:val="24"/>
          <w:szCs w:val="24"/>
        </w:rPr>
        <w:t>&gt;/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</w:rPr>
        <w:t>)/dT is negative and to the high temperature side, d&lt;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17742" w:rsidRPr="009379E8">
        <w:rPr>
          <w:rFonts w:ascii="Times New Roman" w:hAnsi="Times New Roman" w:cs="Times New Roman"/>
          <w:sz w:val="24"/>
          <w:szCs w:val="24"/>
        </w:rPr>
        <w:t>&gt;/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>
        <w:rPr>
          <w:rFonts w:ascii="Times New Roman" w:hAnsi="Times New Roman" w:cs="Times New Roman"/>
          <w:sz w:val="24"/>
          <w:szCs w:val="24"/>
        </w:rPr>
        <w:t>)/dT is positive. This generates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 a minimum</w:t>
      </w:r>
      <w:r w:rsidR="00D17742">
        <w:rPr>
          <w:rFonts w:ascii="Times New Roman" w:hAnsi="Times New Roman" w:cs="Times New Roman"/>
          <w:sz w:val="24"/>
          <w:szCs w:val="24"/>
        </w:rPr>
        <w:t xml:space="preserve"> value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 in &lt;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17742" w:rsidRPr="009379E8">
        <w:rPr>
          <w:rFonts w:ascii="Times New Roman" w:hAnsi="Times New Roman" w:cs="Times New Roman"/>
          <w:sz w:val="24"/>
          <w:szCs w:val="24"/>
        </w:rPr>
        <w:t>&gt;/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>
        <w:rPr>
          <w:rFonts w:ascii="Times New Roman" w:hAnsi="Times New Roman" w:cs="Times New Roman"/>
          <w:sz w:val="24"/>
          <w:szCs w:val="24"/>
        </w:rPr>
        <w:t xml:space="preserve"> vs. T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. </w:t>
      </w:r>
      <w:r w:rsidR="00214AE0">
        <w:rPr>
          <w:rFonts w:ascii="Times New Roman" w:hAnsi="Times New Roman" w:cs="Times New Roman"/>
          <w:sz w:val="24"/>
          <w:szCs w:val="24"/>
        </w:rPr>
        <w:t>T</w:t>
      </w:r>
      <w:r w:rsidR="00D17742">
        <w:rPr>
          <w:rFonts w:ascii="Times New Roman" w:hAnsi="Times New Roman" w:cs="Times New Roman"/>
          <w:sz w:val="24"/>
          <w:szCs w:val="24"/>
        </w:rPr>
        <w:t xml:space="preserve">he signs of </w:t>
      </w:r>
      <w:r w:rsidR="00D17742" w:rsidRPr="009379E8">
        <w:rPr>
          <w:rFonts w:ascii="Times New Roman" w:hAnsi="Times New Roman" w:cs="Times New Roman"/>
          <w:sz w:val="24"/>
          <w:szCs w:val="24"/>
        </w:rPr>
        <w:t>d&lt;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17742" w:rsidRPr="009379E8">
        <w:rPr>
          <w:rFonts w:ascii="Times New Roman" w:hAnsi="Times New Roman" w:cs="Times New Roman"/>
          <w:sz w:val="24"/>
          <w:szCs w:val="24"/>
        </w:rPr>
        <w:t>&gt;/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D17742" w:rsidRPr="009379E8">
        <w:rPr>
          <w:rFonts w:ascii="Times New Roman" w:hAnsi="Times New Roman" w:cs="Times New Roman"/>
          <w:sz w:val="24"/>
          <w:szCs w:val="24"/>
        </w:rPr>
        <w:t>)/dT</w:t>
      </w:r>
      <w:r w:rsidR="00D17742">
        <w:rPr>
          <w:rFonts w:ascii="Times New Roman" w:hAnsi="Times New Roman" w:cs="Times New Roman"/>
          <w:sz w:val="24"/>
          <w:szCs w:val="24"/>
        </w:rPr>
        <w:t xml:space="preserve"> are reversed</w:t>
      </w:r>
      <w:r w:rsidR="00214AE0">
        <w:rPr>
          <w:rFonts w:ascii="Times New Roman" w:hAnsi="Times New Roman" w:cs="Times New Roman"/>
          <w:sz w:val="24"/>
          <w:szCs w:val="24"/>
        </w:rPr>
        <w:t xml:space="preserve"> for</w:t>
      </w:r>
      <w:r w:rsidR="00214AE0" w:rsidRPr="00214AE0">
        <w:rPr>
          <w:rFonts w:ascii="Times New Roman" w:hAnsi="Times New Roman" w:cs="Times New Roman"/>
          <w:sz w:val="24"/>
          <w:szCs w:val="24"/>
        </w:rPr>
        <w:t xml:space="preserve"> </w:t>
      </w:r>
      <w:r w:rsidR="00214AE0">
        <w:rPr>
          <w:rFonts w:ascii="Times New Roman" w:hAnsi="Times New Roman" w:cs="Times New Roman"/>
          <w:sz w:val="24"/>
          <w:szCs w:val="24"/>
        </w:rPr>
        <w:t xml:space="preserve">1-pentanol or 1-butanol which show a maximum (negative) value of </w:t>
      </w:r>
      <w:r w:rsidR="00214AE0" w:rsidRPr="009379E8">
        <w:rPr>
          <w:rFonts w:ascii="Times New Roman" w:hAnsi="Times New Roman" w:cs="Times New Roman"/>
          <w:sz w:val="24"/>
          <w:szCs w:val="24"/>
        </w:rPr>
        <w:t>&lt;</w:t>
      </w:r>
      <w:r w:rsidR="00214AE0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14AE0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14AE0" w:rsidRPr="009379E8">
        <w:rPr>
          <w:rFonts w:ascii="Times New Roman" w:hAnsi="Times New Roman" w:cs="Times New Roman"/>
          <w:sz w:val="24"/>
          <w:szCs w:val="24"/>
        </w:rPr>
        <w:t>&gt;/</w:t>
      </w:r>
      <w:r w:rsidR="00214AE0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14AE0">
        <w:rPr>
          <w:rFonts w:ascii="Times New Roman" w:hAnsi="Times New Roman" w:cs="Times New Roman"/>
          <w:sz w:val="24"/>
          <w:szCs w:val="24"/>
        </w:rPr>
        <w:t>.</w:t>
      </w:r>
    </w:p>
    <w:p w14:paraId="7101098A" w14:textId="48E9ECA2" w:rsidR="00214AE0" w:rsidRDefault="00F21CC3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e </w:t>
      </w:r>
      <w:r w:rsidR="00FC38D3">
        <w:rPr>
          <w:rFonts w:ascii="Times New Roman" w:hAnsi="Times New Roman" w:cs="Times New Roman"/>
          <w:sz w:val="24"/>
          <w:szCs w:val="24"/>
        </w:rPr>
        <w:t>obtain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 the values of parameters E</w:t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D17742" w:rsidRPr="009379E8">
        <w:rPr>
          <w:rFonts w:ascii="Times New Roman" w:hAnsi="Times New Roman" w:cs="Times New Roman"/>
          <w:sz w:val="24"/>
          <w:szCs w:val="24"/>
        </w:rPr>
        <w:t>, E</w:t>
      </w:r>
      <w:r w:rsidR="00D17742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 and </w:t>
      </w:r>
      <w:r w:rsidR="00D17742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240813">
        <w:rPr>
          <w:rFonts w:ascii="Times New Roman" w:hAnsi="Times New Roman" w:cs="Times New Roman"/>
          <w:sz w:val="24"/>
          <w:szCs w:val="24"/>
        </w:rPr>
        <w:t xml:space="preserve">, 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by fitting </w:t>
      </w:r>
      <w:r w:rsidR="00214AE0">
        <w:rPr>
          <w:rFonts w:ascii="Times New Roman" w:hAnsi="Times New Roman" w:cs="Times New Roman"/>
          <w:sz w:val="24"/>
          <w:szCs w:val="24"/>
        </w:rPr>
        <w:t xml:space="preserve">(S(iv)) </w:t>
      </w:r>
      <w:r w:rsidR="00D17742" w:rsidRPr="009379E8">
        <w:rPr>
          <w:rFonts w:ascii="Times New Roman" w:hAnsi="Times New Roman" w:cs="Times New Roman"/>
          <w:sz w:val="24"/>
          <w:szCs w:val="24"/>
        </w:rPr>
        <w:t xml:space="preserve">to </w:t>
      </w:r>
      <w:r w:rsidR="00E05BFA">
        <w:rPr>
          <w:rFonts w:ascii="Times New Roman" w:hAnsi="Times New Roman" w:cs="Times New Roman"/>
          <w:sz w:val="24"/>
          <w:szCs w:val="24"/>
        </w:rPr>
        <w:t>experimen</w:t>
      </w:r>
      <w:r w:rsidR="00B15FE8">
        <w:rPr>
          <w:rFonts w:ascii="Times New Roman" w:hAnsi="Times New Roman" w:cs="Times New Roman"/>
          <w:sz w:val="24"/>
          <w:szCs w:val="24"/>
        </w:rPr>
        <w:t>tal data</w:t>
      </w:r>
      <w:r w:rsidR="00240813">
        <w:rPr>
          <w:rFonts w:ascii="Times New Roman" w:hAnsi="Times New Roman" w:cs="Times New Roman"/>
          <w:sz w:val="24"/>
          <w:szCs w:val="24"/>
        </w:rPr>
        <w:t xml:space="preserve"> vs deposition temperature </w:t>
      </w:r>
      <w:r w:rsidR="00FC38D3">
        <w:rPr>
          <w:rFonts w:ascii="Times New Roman" w:hAnsi="Times New Roman" w:cs="Times New Roman"/>
          <w:sz w:val="24"/>
          <w:szCs w:val="24"/>
        </w:rPr>
        <w:t xml:space="preserve">for </w:t>
      </w:r>
      <w:r w:rsidR="00FC38D3">
        <w:rPr>
          <w:rFonts w:ascii="Times New Roman" w:hAnsi="Times New Roman" w:cs="Times New Roman"/>
          <w:i/>
          <w:sz w:val="24"/>
          <w:szCs w:val="24"/>
        </w:rPr>
        <w:t>cis-</w:t>
      </w:r>
      <w:r w:rsidR="00FC38D3">
        <w:rPr>
          <w:rFonts w:ascii="Times New Roman" w:hAnsi="Times New Roman" w:cs="Times New Roman"/>
          <w:sz w:val="24"/>
          <w:szCs w:val="24"/>
        </w:rPr>
        <w:t>MF</w:t>
      </w:r>
      <w:r w:rsidR="00240813">
        <w:rPr>
          <w:rFonts w:ascii="Times New Roman" w:hAnsi="Times New Roman" w:cs="Times New Roman"/>
          <w:sz w:val="24"/>
          <w:szCs w:val="24"/>
        </w:rPr>
        <w:t>, 1-butanol and 1-pentanol</w:t>
      </w:r>
      <w:r w:rsidR="0040483E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40483E" w:rsidRPr="00A879C5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40483E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40483E" w:rsidRPr="00A879C5">
        <w:rPr>
          <w:rFonts w:ascii="Times New Roman" w:hAnsi="Times New Roman" w:cs="Times New Roman"/>
          <w:sz w:val="24"/>
          <w:szCs w:val="24"/>
          <w:vertAlign w:val="superscript"/>
        </w:rPr>
      </w:r>
      <w:r w:rsidR="0040483E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483E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40483E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286BAC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286BAC" w:rsidRPr="0040483E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_Ref89159608 \h  \* MERGEFORMAT </w:instrText>
      </w:r>
      <w:r w:rsidR="00286BAC" w:rsidRPr="00A879C5">
        <w:rPr>
          <w:rFonts w:ascii="Times New Roman" w:hAnsi="Times New Roman" w:cs="Times New Roman"/>
          <w:sz w:val="24"/>
          <w:szCs w:val="24"/>
          <w:vertAlign w:val="superscript"/>
        </w:rPr>
      </w:r>
      <w:r w:rsidR="00286BAC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86BAC" w:rsidRPr="00A879C5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240813">
        <w:rPr>
          <w:rFonts w:ascii="Times New Roman" w:hAnsi="Times New Roman" w:cs="Times New Roman"/>
          <w:sz w:val="24"/>
          <w:szCs w:val="24"/>
        </w:rPr>
        <w:t xml:space="preserve"> and </w:t>
      </w:r>
      <w:r w:rsidR="00E05BFA">
        <w:rPr>
          <w:rFonts w:ascii="Times New Roman" w:hAnsi="Times New Roman" w:cs="Times New Roman"/>
          <w:sz w:val="24"/>
          <w:szCs w:val="24"/>
        </w:rPr>
        <w:t>ammonia</w:t>
      </w:r>
      <w:r w:rsidR="001E6CB6">
        <w:rPr>
          <w:rFonts w:ascii="Times New Roman" w:hAnsi="Times New Roman" w:cs="Times New Roman"/>
          <w:sz w:val="24"/>
          <w:szCs w:val="24"/>
        </w:rPr>
        <w:t>.</w:t>
      </w:r>
      <w:r w:rsidR="00A162EE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A162EE" w:rsidRPr="000F317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_Ref88130905 \h </w:instrText>
      </w:r>
      <w:r w:rsidR="000F317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A162EE" w:rsidRPr="000F3171">
        <w:rPr>
          <w:rFonts w:ascii="Times New Roman" w:hAnsi="Times New Roman" w:cs="Times New Roman"/>
          <w:sz w:val="24"/>
          <w:szCs w:val="24"/>
          <w:vertAlign w:val="superscript"/>
        </w:rPr>
      </w:r>
      <w:r w:rsidR="00A162EE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A162EE" w:rsidRPr="000F3171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3C3468">
        <w:rPr>
          <w:rFonts w:ascii="Times New Roman" w:hAnsi="Times New Roman" w:cs="Times New Roman"/>
          <w:sz w:val="24"/>
          <w:szCs w:val="24"/>
        </w:rPr>
        <w:t xml:space="preserve"> </w:t>
      </w:r>
      <w:r w:rsidR="00657F32">
        <w:rPr>
          <w:rFonts w:ascii="Times New Roman" w:hAnsi="Times New Roman" w:cs="Times New Roman"/>
          <w:sz w:val="24"/>
          <w:szCs w:val="24"/>
        </w:rPr>
        <w:t xml:space="preserve">For the glassy materials </w:t>
      </w:r>
      <w:r w:rsidR="00657F32">
        <w:rPr>
          <w:rFonts w:ascii="Times New Roman" w:hAnsi="Times New Roman" w:cs="Times New Roman"/>
          <w:i/>
          <w:sz w:val="24"/>
          <w:szCs w:val="24"/>
        </w:rPr>
        <w:t>cis</w:t>
      </w:r>
      <w:r w:rsidR="00657F32">
        <w:rPr>
          <w:rFonts w:ascii="Times New Roman" w:hAnsi="Times New Roman" w:cs="Times New Roman"/>
          <w:sz w:val="24"/>
          <w:szCs w:val="24"/>
        </w:rPr>
        <w:t xml:space="preserve">-MF, 1-butanol and 1-pentanol, we constrain </w:t>
      </w:r>
      <w:r w:rsidR="00657F32" w:rsidRPr="009379E8">
        <w:rPr>
          <w:rFonts w:ascii="Times New Roman" w:hAnsi="Times New Roman" w:cs="Times New Roman"/>
          <w:sz w:val="24"/>
          <w:szCs w:val="24"/>
        </w:rPr>
        <w:t>E</w:t>
      </w:r>
      <w:r w:rsidR="00657F32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657F32">
        <w:rPr>
          <w:rFonts w:ascii="Times New Roman" w:hAnsi="Times New Roman" w:cs="Times New Roman"/>
          <w:sz w:val="24"/>
          <w:szCs w:val="24"/>
        </w:rPr>
        <w:t xml:space="preserve"> and</w:t>
      </w:r>
      <w:r w:rsidR="00657F32" w:rsidRPr="009379E8">
        <w:rPr>
          <w:rFonts w:ascii="Times New Roman" w:hAnsi="Times New Roman" w:cs="Times New Roman"/>
          <w:sz w:val="24"/>
          <w:szCs w:val="24"/>
        </w:rPr>
        <w:t xml:space="preserve"> E</w:t>
      </w:r>
      <w:r w:rsidR="00657F32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657F32">
        <w:rPr>
          <w:rFonts w:ascii="Times New Roman" w:hAnsi="Times New Roman" w:cs="Times New Roman"/>
          <w:sz w:val="24"/>
          <w:szCs w:val="24"/>
        </w:rPr>
        <w:t xml:space="preserve"> to be independent of deposition temperature. The parameter </w:t>
      </w:r>
      <w:r w:rsidR="00657F32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657F32">
        <w:rPr>
          <w:rFonts w:ascii="Times New Roman" w:hAnsi="Times New Roman" w:cs="Times New Roman"/>
          <w:sz w:val="24"/>
          <w:szCs w:val="24"/>
        </w:rPr>
        <w:t xml:space="preserve"> may however be temperature dependent.</w:t>
      </w:r>
      <w:r w:rsidR="000F3171">
        <w:rPr>
          <w:rFonts w:ascii="Times New Roman" w:hAnsi="Times New Roman" w:cs="Times New Roman"/>
          <w:sz w:val="24"/>
          <w:szCs w:val="24"/>
        </w:rPr>
        <w:t xml:space="preserve"> </w:t>
      </w:r>
      <w:r w:rsidR="0007568E">
        <w:rPr>
          <w:rFonts w:ascii="Times New Roman" w:hAnsi="Times New Roman" w:cs="Times New Roman"/>
          <w:sz w:val="24"/>
          <w:szCs w:val="24"/>
        </w:rPr>
        <w:t>For NH</w:t>
      </w:r>
      <w:r w:rsidR="0007568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7568E">
        <w:rPr>
          <w:rFonts w:ascii="Times New Roman" w:hAnsi="Times New Roman" w:cs="Times New Roman"/>
          <w:sz w:val="24"/>
          <w:szCs w:val="24"/>
        </w:rPr>
        <w:t>, all three parameters are treated as temperature independent</w:t>
      </w:r>
      <w:r w:rsidR="00A92A57">
        <w:rPr>
          <w:rFonts w:ascii="Times New Roman" w:hAnsi="Times New Roman" w:cs="Times New Roman"/>
          <w:sz w:val="24"/>
          <w:szCs w:val="24"/>
        </w:rPr>
        <w:t>, for the higher temperature</w:t>
      </w:r>
      <w:r w:rsidR="0007568E">
        <w:rPr>
          <w:rFonts w:ascii="Times New Roman" w:hAnsi="Times New Roman" w:cs="Times New Roman"/>
          <w:sz w:val="24"/>
          <w:szCs w:val="24"/>
        </w:rPr>
        <w:t xml:space="preserve"> phase </w:t>
      </w:r>
      <w:r w:rsidR="00A92A57">
        <w:rPr>
          <w:rFonts w:ascii="Times New Roman" w:hAnsi="Times New Roman" w:cs="Times New Roman"/>
          <w:sz w:val="24"/>
          <w:szCs w:val="24"/>
        </w:rPr>
        <w:t xml:space="preserve">formed </w:t>
      </w:r>
      <w:r w:rsidR="0007568E">
        <w:rPr>
          <w:rFonts w:ascii="Times New Roman" w:hAnsi="Times New Roman" w:cs="Times New Roman"/>
          <w:sz w:val="24"/>
          <w:szCs w:val="24"/>
        </w:rPr>
        <w:t xml:space="preserve">at </w:t>
      </w:r>
      <w:r w:rsidR="00A92A57">
        <w:rPr>
          <w:rFonts w:ascii="Times New Roman" w:hAnsi="Times New Roman" w:cs="Times New Roman"/>
          <w:sz w:val="24"/>
          <w:szCs w:val="24"/>
        </w:rPr>
        <w:t xml:space="preserve">T &gt; </w:t>
      </w:r>
      <w:r w:rsidR="0007568E">
        <w:rPr>
          <w:rFonts w:ascii="Times New Roman" w:hAnsi="Times New Roman" w:cs="Times New Roman"/>
          <w:sz w:val="24"/>
          <w:szCs w:val="24"/>
        </w:rPr>
        <w:t>50</w:t>
      </w:r>
      <w:r w:rsidR="00EE68BC">
        <w:rPr>
          <w:rFonts w:ascii="Times New Roman" w:hAnsi="Times New Roman" w:cs="Times New Roman"/>
          <w:sz w:val="24"/>
          <w:szCs w:val="24"/>
        </w:rPr>
        <w:t>K</w:t>
      </w:r>
      <w:r w:rsidR="00A92A57">
        <w:rPr>
          <w:rFonts w:ascii="Times New Roman" w:hAnsi="Times New Roman" w:cs="Times New Roman"/>
          <w:sz w:val="24"/>
          <w:szCs w:val="24"/>
        </w:rPr>
        <w:t>, the phase of interest here</w:t>
      </w:r>
      <w:r w:rsidR="0007568E">
        <w:rPr>
          <w:rFonts w:ascii="Times New Roman" w:hAnsi="Times New Roman" w:cs="Times New Roman"/>
          <w:sz w:val="24"/>
          <w:szCs w:val="24"/>
        </w:rPr>
        <w:t>.</w:t>
      </w:r>
      <w:r w:rsidR="00A92A57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A92A57" w:rsidRPr="00E32036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_Ref88130905 \h </w:instrText>
      </w:r>
      <w:r w:rsidR="00A92A57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A92A57" w:rsidRPr="00E32036">
        <w:rPr>
          <w:rFonts w:ascii="Times New Roman" w:hAnsi="Times New Roman" w:cs="Times New Roman"/>
          <w:sz w:val="24"/>
          <w:szCs w:val="24"/>
          <w:vertAlign w:val="superscript"/>
        </w:rPr>
      </w:r>
      <w:r w:rsidR="00A92A57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A92A57" w:rsidRPr="00E32036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0756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06A54" w14:textId="77777777" w:rsidR="00D17742" w:rsidRDefault="00D17742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339"/>
        <w:gridCol w:w="1474"/>
        <w:gridCol w:w="2222"/>
        <w:gridCol w:w="2122"/>
        <w:gridCol w:w="1633"/>
      </w:tblGrid>
      <w:tr w:rsidR="003E0A71" w14:paraId="666625CB" w14:textId="77777777" w:rsidTr="00F545B5">
        <w:tc>
          <w:tcPr>
            <w:tcW w:w="3339" w:type="dxa"/>
          </w:tcPr>
          <w:p w14:paraId="4E3C1E43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Molecule</w:t>
            </w:r>
          </w:p>
        </w:tc>
        <w:tc>
          <w:tcPr>
            <w:tcW w:w="1474" w:type="dxa"/>
          </w:tcPr>
          <w:p w14:paraId="7361D305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Dipole moment in solid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="00951FF6">
              <w:rPr>
                <w:rFonts w:ascii="Times New Roman" w:hAnsi="Times New Roman" w:cs="Times New Roman"/>
                <w:sz w:val="20"/>
                <w:szCs w:val="20"/>
              </w:rPr>
              <w:t xml:space="preserve">  /D</w:t>
            </w:r>
          </w:p>
        </w:tc>
        <w:tc>
          <w:tcPr>
            <w:tcW w:w="2222" w:type="dxa"/>
          </w:tcPr>
          <w:p w14:paraId="0AE94920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/Vm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2122" w:type="dxa"/>
          </w:tcPr>
          <w:p w14:paraId="32A71017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A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/Vm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633" w:type="dxa"/>
          </w:tcPr>
          <w:p w14:paraId="4E21166D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sym w:font="Symbol" w:char="F07A"/>
            </w:r>
          </w:p>
        </w:tc>
      </w:tr>
      <w:tr w:rsidR="003E0A71" w14:paraId="04F038A3" w14:textId="77777777" w:rsidTr="00F545B5">
        <w:tc>
          <w:tcPr>
            <w:tcW w:w="3339" w:type="dxa"/>
          </w:tcPr>
          <w:p w14:paraId="77C4C08C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4" w:type="dxa"/>
          </w:tcPr>
          <w:p w14:paraId="521BB8F7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2" w:type="dxa"/>
          </w:tcPr>
          <w:p w14:paraId="0C93AA2F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7F4875F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</w:tcPr>
          <w:p w14:paraId="1AFA0721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71" w14:paraId="2697C599" w14:textId="77777777" w:rsidTr="00F545B5">
        <w:tc>
          <w:tcPr>
            <w:tcW w:w="3339" w:type="dxa"/>
          </w:tcPr>
          <w:p w14:paraId="0EB968CF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i/>
                <w:sz w:val="20"/>
                <w:szCs w:val="20"/>
              </w:rPr>
              <w:t>Cis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-methyl formate</w:t>
            </w:r>
          </w:p>
        </w:tc>
        <w:tc>
          <w:tcPr>
            <w:tcW w:w="1474" w:type="dxa"/>
          </w:tcPr>
          <w:p w14:paraId="79F68B63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0.35</w:t>
            </w:r>
            <w:r w:rsidR="001D4A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222" w:type="dxa"/>
          </w:tcPr>
          <w:p w14:paraId="024E4C08" w14:textId="40D3CAF5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83BB3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="00E83BB3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 xml:space="preserve"> x 10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2122" w:type="dxa"/>
          </w:tcPr>
          <w:p w14:paraId="10C77426" w14:textId="43C90F99" w:rsidR="003E0A71" w:rsidRDefault="0013272C" w:rsidP="00F545B5">
            <w:pPr>
              <w:spacing w:line="240" w:lineRule="auto"/>
              <w:ind w:right="140" w:firstLine="56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E83BB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E0A71" w:rsidRPr="009379E8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="00E83BB3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  <w:r w:rsidR="003E0A71" w:rsidRPr="009379E8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="0098129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E0A71" w:rsidRPr="009379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3E0A71" w:rsidRPr="009379E8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633" w:type="dxa"/>
          </w:tcPr>
          <w:p w14:paraId="4EBF93D9" w14:textId="77777777" w:rsidR="003E0A71" w:rsidRDefault="0013272C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text</w:t>
            </w:r>
          </w:p>
        </w:tc>
      </w:tr>
      <w:tr w:rsidR="00BA2965" w14:paraId="4463BC9A" w14:textId="77777777" w:rsidTr="00F545B5">
        <w:tc>
          <w:tcPr>
            <w:tcW w:w="3339" w:type="dxa"/>
          </w:tcPr>
          <w:p w14:paraId="6A6D84EF" w14:textId="77777777" w:rsidR="00BA2965" w:rsidRPr="009379E8" w:rsidRDefault="00BA2965" w:rsidP="00BA296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74" w:type="dxa"/>
          </w:tcPr>
          <w:p w14:paraId="0691B49F" w14:textId="77777777" w:rsidR="00BA2965" w:rsidRPr="009379E8" w:rsidRDefault="00BA2965" w:rsidP="00BA296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22" w:type="dxa"/>
          </w:tcPr>
          <w:p w14:paraId="1ECAEB8A" w14:textId="77777777" w:rsidR="00BA2965" w:rsidRPr="009379E8" w:rsidRDefault="00BA2965" w:rsidP="00BA296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9BAD450" w14:textId="77777777" w:rsidR="00BA2965" w:rsidRDefault="00BA2965" w:rsidP="00BA296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</w:tcPr>
          <w:p w14:paraId="3F6FF055" w14:textId="77777777" w:rsidR="00BA2965" w:rsidRDefault="00BA296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A71" w14:paraId="088855E4" w14:textId="77777777" w:rsidTr="00F545B5">
        <w:tc>
          <w:tcPr>
            <w:tcW w:w="3339" w:type="dxa"/>
          </w:tcPr>
          <w:p w14:paraId="2784494A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1-butanol</w:t>
            </w:r>
          </w:p>
        </w:tc>
        <w:tc>
          <w:tcPr>
            <w:tcW w:w="1474" w:type="dxa"/>
          </w:tcPr>
          <w:p w14:paraId="18FC5308" w14:textId="77777777" w:rsidR="003E0A71" w:rsidRDefault="000256F3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0.4326</w:t>
            </w:r>
          </w:p>
        </w:tc>
        <w:tc>
          <w:tcPr>
            <w:tcW w:w="2222" w:type="dxa"/>
          </w:tcPr>
          <w:p w14:paraId="230A27C2" w14:textId="77777777" w:rsidR="003E0A71" w:rsidRDefault="0083380B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2.583</w:t>
            </w:r>
            <w:r w:rsidR="000256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E0A71">
              <w:rPr>
                <w:rFonts w:ascii="Times New Roman" w:hAnsi="Times New Roman" w:cs="Times New Roman"/>
                <w:sz w:val="20"/>
                <w:szCs w:val="20"/>
              </w:rPr>
              <w:t>x 10</w:t>
            </w:r>
            <w:r w:rsidR="003E0A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2122" w:type="dxa"/>
          </w:tcPr>
          <w:p w14:paraId="57A40CC0" w14:textId="20763927" w:rsidR="003E0A71" w:rsidRPr="000256F3" w:rsidRDefault="0083380B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-2.834</w:t>
            </w:r>
            <w:r w:rsidR="000256F3">
              <w:rPr>
                <w:rFonts w:ascii="Times New Roman" w:hAnsi="Times New Roman" w:cs="Times New Roman"/>
                <w:sz w:val="20"/>
                <w:szCs w:val="20"/>
              </w:rPr>
              <w:t xml:space="preserve"> x 10</w:t>
            </w:r>
            <w:r w:rsidR="000256F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633" w:type="dxa"/>
          </w:tcPr>
          <w:p w14:paraId="4B8A0255" w14:textId="13684105" w:rsidR="003E0A71" w:rsidRDefault="00900575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425 at</w:t>
            </w:r>
            <w:r w:rsidR="003C6D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36K</w:t>
            </w:r>
            <w:r w:rsidR="00DE07C2">
              <w:rPr>
                <w:rFonts w:ascii="Times New Roman" w:hAnsi="Times New Roman" w:cs="Times New Roman"/>
                <w:sz w:val="20"/>
                <w:szCs w:val="20"/>
              </w:rPr>
              <w:t>: see text</w:t>
            </w:r>
            <w:r w:rsidR="007E6D36">
              <w:rPr>
                <w:rFonts w:ascii="Times New Roman" w:hAnsi="Times New Roman" w:cs="Times New Roman"/>
                <w:sz w:val="20"/>
                <w:szCs w:val="20"/>
              </w:rPr>
              <w:t xml:space="preserve"> and S(v)</w:t>
            </w:r>
          </w:p>
        </w:tc>
      </w:tr>
      <w:tr w:rsidR="003E0A71" w14:paraId="0580D55B" w14:textId="77777777" w:rsidTr="00F545B5">
        <w:tc>
          <w:tcPr>
            <w:tcW w:w="3339" w:type="dxa"/>
          </w:tcPr>
          <w:p w14:paraId="7153CB97" w14:textId="77777777" w:rsidR="003E0A71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1-p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entanol</w:t>
            </w:r>
          </w:p>
        </w:tc>
        <w:tc>
          <w:tcPr>
            <w:tcW w:w="1474" w:type="dxa"/>
          </w:tcPr>
          <w:p w14:paraId="36B64FCD" w14:textId="77777777" w:rsidR="003E0A71" w:rsidRDefault="00951FF6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  <w:t>0.4256</w:t>
            </w:r>
          </w:p>
        </w:tc>
        <w:tc>
          <w:tcPr>
            <w:tcW w:w="2222" w:type="dxa"/>
          </w:tcPr>
          <w:p w14:paraId="0B202D57" w14:textId="77777777" w:rsidR="003E0A71" w:rsidRPr="00951FF6" w:rsidRDefault="0083380B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3.498</w:t>
            </w:r>
            <w:r w:rsidR="0095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 10</w:t>
            </w:r>
            <w:r w:rsidR="0095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2122" w:type="dxa"/>
          </w:tcPr>
          <w:p w14:paraId="6C78091E" w14:textId="7E1843DA" w:rsidR="003E0A71" w:rsidRPr="00951FF6" w:rsidRDefault="003E0A71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8338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  <w:r w:rsidR="00FA19D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676 </w:t>
            </w:r>
            <w:r w:rsidR="0095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 10</w:t>
            </w:r>
            <w:r w:rsidR="00951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633" w:type="dxa"/>
          </w:tcPr>
          <w:p w14:paraId="5402ABAC" w14:textId="21930787" w:rsidR="003E0A71" w:rsidRDefault="0083380B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464 at 40K</w:t>
            </w:r>
            <w:r w:rsidR="00DE07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see text</w:t>
            </w:r>
            <w:r w:rsidR="007E6D36">
              <w:rPr>
                <w:rFonts w:ascii="Times New Roman" w:hAnsi="Times New Roman" w:cs="Times New Roman"/>
                <w:sz w:val="20"/>
                <w:szCs w:val="20"/>
              </w:rPr>
              <w:t xml:space="preserve"> and S(v)</w:t>
            </w:r>
          </w:p>
        </w:tc>
      </w:tr>
      <w:tr w:rsidR="009C3E9F" w14:paraId="474DC4AF" w14:textId="77777777" w:rsidTr="00F545B5">
        <w:tc>
          <w:tcPr>
            <w:tcW w:w="3339" w:type="dxa"/>
          </w:tcPr>
          <w:p w14:paraId="3A85BECE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Ammonia (NH</w:t>
            </w:r>
            <w:r w:rsidRPr="009379E8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9379E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74" w:type="dxa"/>
          </w:tcPr>
          <w:p w14:paraId="37F5A7E6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0.577</w:t>
            </w:r>
          </w:p>
        </w:tc>
        <w:tc>
          <w:tcPr>
            <w:tcW w:w="2222" w:type="dxa"/>
          </w:tcPr>
          <w:p w14:paraId="6636EBD5" w14:textId="20948E0D" w:rsidR="009C3E9F" w:rsidRPr="004664F1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(i)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2.12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E83B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0.04 x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7</w:t>
            </w:r>
          </w:p>
          <w:p w14:paraId="64023CF1" w14:textId="7E1A518D" w:rsidR="009C3E9F" w:rsidRPr="009C3E9F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(ii)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2.58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83B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0.03</w:t>
            </w:r>
            <w:r w:rsidR="00E65950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83B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x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2122" w:type="dxa"/>
          </w:tcPr>
          <w:p w14:paraId="44E8DF57" w14:textId="52B77D57" w:rsidR="009C3E9F" w:rsidRPr="004664F1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(i)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4.95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E83B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0.07</w:t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812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</w:p>
          <w:p w14:paraId="34CCD4C3" w14:textId="592E2763" w:rsidR="009C3E9F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(ii)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5.49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E83B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812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</w:t>
            </w:r>
            <w:r w:rsidR="00E659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633" w:type="dxa"/>
          </w:tcPr>
          <w:p w14:paraId="7846A114" w14:textId="41C9188A" w:rsidR="0098129F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(i)</w:t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23200</w:t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800</w:t>
            </w:r>
          </w:p>
          <w:p w14:paraId="2FD2DBFA" w14:textId="3C7D4660" w:rsidR="009C3E9F" w:rsidRDefault="00E92682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(ii) 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7600</w:t>
            </w:r>
            <w:r w:rsidR="009C3E9F" w:rsidRPr="004664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="0053494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</w:tr>
      <w:tr w:rsidR="009C3E9F" w14:paraId="31C5F84C" w14:textId="77777777" w:rsidTr="00F545B5">
        <w:tc>
          <w:tcPr>
            <w:tcW w:w="3339" w:type="dxa"/>
          </w:tcPr>
          <w:p w14:paraId="0D7F56A1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Nitrous oxide</w:t>
            </w:r>
          </w:p>
        </w:tc>
        <w:tc>
          <w:tcPr>
            <w:tcW w:w="1474" w:type="dxa"/>
          </w:tcPr>
          <w:p w14:paraId="692B04ED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0.0669</w:t>
            </w:r>
          </w:p>
        </w:tc>
        <w:tc>
          <w:tcPr>
            <w:tcW w:w="2222" w:type="dxa"/>
          </w:tcPr>
          <w:p w14:paraId="3268D8E8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6.01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0.22 x 10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2122" w:type="dxa"/>
          </w:tcPr>
          <w:p w14:paraId="7B5609D4" w14:textId="77777777" w:rsidR="009C3E9F" w:rsidRDefault="009C3E9F" w:rsidP="00F545B5">
            <w:pPr>
              <w:spacing w:line="240" w:lineRule="auto"/>
              <w:ind w:right="1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6.92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0.25 x 10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8</w:t>
            </w:r>
          </w:p>
        </w:tc>
        <w:tc>
          <w:tcPr>
            <w:tcW w:w="1633" w:type="dxa"/>
          </w:tcPr>
          <w:p w14:paraId="2EC40A25" w14:textId="77777777" w:rsidR="009C3E9F" w:rsidRDefault="009C3E9F" w:rsidP="00F545B5">
            <w:pPr>
              <w:spacing w:line="240" w:lineRule="auto"/>
              <w:ind w:right="140"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57.5</w:t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sym w:font="Symbol" w:char="F0B1"/>
            </w:r>
            <w:r w:rsidRPr="009379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3.9</w:t>
            </w:r>
          </w:p>
        </w:tc>
      </w:tr>
    </w:tbl>
    <w:p w14:paraId="12D340B2" w14:textId="087FB3D6" w:rsidR="00D17742" w:rsidRDefault="00D17742" w:rsidP="00F545B5">
      <w:pPr>
        <w:spacing w:line="240" w:lineRule="auto"/>
        <w:ind w:right="14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4D65B246" w14:textId="7B939652" w:rsidR="00D17742" w:rsidRPr="009379E8" w:rsidRDefault="00D17742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9379E8">
        <w:rPr>
          <w:rFonts w:ascii="Times New Roman" w:hAnsi="Times New Roman" w:cs="Times New Roman"/>
          <w:sz w:val="20"/>
          <w:szCs w:val="20"/>
        </w:rPr>
        <w:lastRenderedPageBreak/>
        <w:t xml:space="preserve">Table 1: </w:t>
      </w:r>
      <w:r>
        <w:rPr>
          <w:rFonts w:ascii="Times New Roman" w:hAnsi="Times New Roman" w:cs="Times New Roman"/>
          <w:sz w:val="20"/>
          <w:szCs w:val="20"/>
        </w:rPr>
        <w:t xml:space="preserve">Column 2: </w:t>
      </w:r>
      <w:r w:rsidRPr="009379E8">
        <w:rPr>
          <w:rFonts w:ascii="Times New Roman" w:hAnsi="Times New Roman" w:cs="Times New Roman"/>
          <w:sz w:val="20"/>
          <w:szCs w:val="20"/>
        </w:rPr>
        <w:t xml:space="preserve">dipole moments, </w:t>
      </w:r>
      <w:r w:rsidRPr="009379E8">
        <w:rPr>
          <w:rFonts w:ascii="Times New Roman" w:hAnsi="Times New Roman" w:cs="Times New Roman"/>
          <w:sz w:val="20"/>
          <w:szCs w:val="20"/>
        </w:rPr>
        <w:sym w:font="Symbol" w:char="F06D"/>
      </w:r>
      <w:r w:rsidRPr="009379E8">
        <w:rPr>
          <w:rFonts w:ascii="Times New Roman" w:hAnsi="Times New Roman" w:cs="Times New Roman"/>
          <w:sz w:val="20"/>
          <w:szCs w:val="20"/>
        </w:rPr>
        <w:t>, o</w:t>
      </w:r>
      <w:r>
        <w:rPr>
          <w:rFonts w:ascii="Times New Roman" w:hAnsi="Times New Roman" w:cs="Times New Roman"/>
          <w:sz w:val="20"/>
          <w:szCs w:val="20"/>
        </w:rPr>
        <w:t>f molecules in the solid. Columns 3, 4 and 5: v</w:t>
      </w:r>
      <w:r w:rsidRPr="009379E8">
        <w:rPr>
          <w:rFonts w:ascii="Times New Roman" w:hAnsi="Times New Roman" w:cs="Times New Roman"/>
          <w:sz w:val="20"/>
          <w:szCs w:val="20"/>
        </w:rPr>
        <w:t>alues of parameters</w:t>
      </w:r>
      <w:r>
        <w:rPr>
          <w:rFonts w:ascii="Times New Roman" w:hAnsi="Times New Roman" w:cs="Times New Roman"/>
          <w:sz w:val="20"/>
          <w:szCs w:val="20"/>
        </w:rPr>
        <w:t>, in</w:t>
      </w:r>
      <w:r w:rsidRPr="009379E8">
        <w:rPr>
          <w:rFonts w:ascii="Times New Roman" w:hAnsi="Times New Roman" w:cs="Times New Roman"/>
          <w:sz w:val="20"/>
          <w:szCs w:val="20"/>
        </w:rPr>
        <w:t xml:space="preserve"> the Hamiltonian in Eqn. 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379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defining </w:t>
      </w:r>
      <w:r w:rsidRPr="009379E8">
        <w:rPr>
          <w:rFonts w:ascii="Times New Roman" w:hAnsi="Times New Roman" w:cs="Times New Roman"/>
          <w:sz w:val="20"/>
          <w:szCs w:val="20"/>
        </w:rPr>
        <w:t xml:space="preserve">the mean field in solid films of </w:t>
      </w:r>
      <w:r w:rsidRPr="009379E8">
        <w:rPr>
          <w:rFonts w:ascii="Times New Roman" w:hAnsi="Times New Roman" w:cs="Times New Roman"/>
          <w:i/>
          <w:sz w:val="20"/>
          <w:szCs w:val="20"/>
        </w:rPr>
        <w:t>cis</w:t>
      </w:r>
      <w:r w:rsidRPr="009379E8">
        <w:rPr>
          <w:rFonts w:ascii="Times New Roman" w:hAnsi="Times New Roman" w:cs="Times New Roman"/>
          <w:sz w:val="20"/>
          <w:szCs w:val="20"/>
        </w:rPr>
        <w:t>-methyl formate (MF)</w:t>
      </w:r>
      <w:r>
        <w:rPr>
          <w:rFonts w:ascii="Times New Roman" w:hAnsi="Times New Roman" w:cs="Times New Roman"/>
          <w:sz w:val="20"/>
          <w:szCs w:val="20"/>
        </w:rPr>
        <w:t>,</w:t>
      </w:r>
      <w:r w:rsidR="003C3468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  <w:t>,</w:t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  <w:fldChar w:fldCharType="begin"/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NOTEREF _Ref60052817 \h  \* MERGEFORMAT </w:instrText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Pr="009379E8">
        <w:rPr>
          <w:rFonts w:ascii="Times New Roman" w:hAnsi="Times New Roman" w:cs="Times New Roman"/>
          <w:sz w:val="20"/>
          <w:szCs w:val="20"/>
          <w:vertAlign w:val="superscript"/>
        </w:rPr>
        <w:fldChar w:fldCharType="end"/>
      </w:r>
      <w:r w:rsidR="003C3468">
        <w:rPr>
          <w:rFonts w:ascii="Times New Roman" w:hAnsi="Times New Roman" w:cs="Times New Roman"/>
          <w:sz w:val="20"/>
          <w:szCs w:val="20"/>
        </w:rPr>
        <w:t xml:space="preserve">, 1-butanol </w:t>
      </w:r>
      <w:r>
        <w:rPr>
          <w:rFonts w:ascii="Times New Roman" w:hAnsi="Times New Roman" w:cs="Times New Roman"/>
          <w:sz w:val="20"/>
          <w:szCs w:val="20"/>
        </w:rPr>
        <w:t>and 1-pentanol</w:t>
      </w:r>
      <w:r w:rsidR="000F3171">
        <w:rPr>
          <w:rFonts w:ascii="Times New Roman" w:hAnsi="Times New Roman" w:cs="Times New Roman"/>
          <w:sz w:val="20"/>
          <w:szCs w:val="20"/>
        </w:rPr>
        <w:t>,</w:t>
      </w:r>
      <w:r w:rsidR="00A92A57">
        <w:rPr>
          <w:rFonts w:ascii="Times New Roman" w:hAnsi="Times New Roman" w:cs="Times New Roman"/>
          <w:sz w:val="20"/>
          <w:szCs w:val="20"/>
          <w:vertAlign w:val="superscript"/>
        </w:rPr>
        <w:fldChar w:fldCharType="begin"/>
      </w:r>
      <w:r w:rsidR="00A92A57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NOTEREF _Ref89159608 \h </w:instrText>
      </w:r>
      <w:r w:rsidR="00BA2965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\* MERGEFORMAT </w:instrText>
      </w:r>
      <w:r w:rsidR="00A92A57">
        <w:rPr>
          <w:rFonts w:ascii="Times New Roman" w:hAnsi="Times New Roman" w:cs="Times New Roman"/>
          <w:sz w:val="20"/>
          <w:szCs w:val="20"/>
          <w:vertAlign w:val="superscript"/>
        </w:rPr>
      </w:r>
      <w:r w:rsidR="00A92A57">
        <w:rPr>
          <w:rFonts w:ascii="Times New Roman" w:hAnsi="Times New Roman" w:cs="Times New Roman"/>
          <w:sz w:val="20"/>
          <w:szCs w:val="20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="00A92A57">
        <w:rPr>
          <w:rFonts w:ascii="Times New Roman" w:hAnsi="Times New Roman" w:cs="Times New Roman"/>
          <w:sz w:val="20"/>
          <w:szCs w:val="20"/>
          <w:vertAlign w:val="superscript"/>
        </w:rPr>
        <w:fldChar w:fldCharType="end"/>
      </w:r>
      <w:r w:rsidR="000F3171">
        <w:rPr>
          <w:rFonts w:ascii="Times New Roman" w:hAnsi="Times New Roman" w:cs="Times New Roman"/>
          <w:sz w:val="20"/>
          <w:szCs w:val="20"/>
        </w:rPr>
        <w:t xml:space="preserve"> </w:t>
      </w:r>
      <w:r w:rsidR="009C3E9F">
        <w:rPr>
          <w:rFonts w:ascii="Times New Roman" w:hAnsi="Times New Roman" w:cs="Times New Roman"/>
          <w:sz w:val="20"/>
          <w:szCs w:val="20"/>
        </w:rPr>
        <w:t>and</w:t>
      </w:r>
      <w:r w:rsidR="009C3E9F" w:rsidRPr="009C3E9F">
        <w:rPr>
          <w:rFonts w:ascii="Times New Roman" w:hAnsi="Times New Roman" w:cs="Times New Roman"/>
          <w:sz w:val="20"/>
          <w:szCs w:val="20"/>
        </w:rPr>
        <w:t xml:space="preserve"> </w:t>
      </w:r>
      <w:r w:rsidR="009C3E9F" w:rsidRPr="009379E8">
        <w:rPr>
          <w:rFonts w:ascii="Times New Roman" w:hAnsi="Times New Roman" w:cs="Times New Roman"/>
          <w:sz w:val="20"/>
          <w:szCs w:val="20"/>
        </w:rPr>
        <w:t>ammonia (NH</w:t>
      </w:r>
      <w:r w:rsidR="009C3E9F" w:rsidRPr="009379E8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9C3E9F">
        <w:rPr>
          <w:rFonts w:ascii="Times New Roman" w:hAnsi="Times New Roman" w:cs="Times New Roman"/>
          <w:sz w:val="20"/>
          <w:szCs w:val="20"/>
        </w:rPr>
        <w:t>)</w:t>
      </w:r>
      <w:r w:rsidR="000F3171">
        <w:rPr>
          <w:rFonts w:ascii="Times New Roman" w:hAnsi="Times New Roman" w:cs="Times New Roman"/>
          <w:sz w:val="20"/>
          <w:szCs w:val="20"/>
        </w:rPr>
        <w:t>.</w:t>
      </w:r>
      <w:r w:rsidR="000F3171" w:rsidRPr="00B9215B">
        <w:rPr>
          <w:rFonts w:ascii="Times New Roman" w:hAnsi="Times New Roman" w:cs="Times New Roman"/>
          <w:sz w:val="20"/>
          <w:szCs w:val="20"/>
          <w:vertAlign w:val="superscript"/>
        </w:rPr>
        <w:fldChar w:fldCharType="begin"/>
      </w:r>
      <w:r w:rsidR="000F3171" w:rsidRPr="00B9215B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NOTEREF _Ref88130905 \h </w:instrText>
      </w:r>
      <w:r w:rsidR="000F3171">
        <w:rPr>
          <w:rFonts w:ascii="Times New Roman" w:hAnsi="Times New Roman" w:cs="Times New Roman"/>
          <w:sz w:val="20"/>
          <w:szCs w:val="20"/>
          <w:vertAlign w:val="superscript"/>
        </w:rPr>
        <w:instrText xml:space="preserve"> \* MERGEFORMAT </w:instrText>
      </w:r>
      <w:r w:rsidR="000F3171" w:rsidRPr="00B9215B">
        <w:rPr>
          <w:rFonts w:ascii="Times New Roman" w:hAnsi="Times New Roman" w:cs="Times New Roman"/>
          <w:sz w:val="20"/>
          <w:szCs w:val="20"/>
          <w:vertAlign w:val="superscript"/>
        </w:rPr>
      </w:r>
      <w:r w:rsidR="000F3171" w:rsidRPr="00B9215B">
        <w:rPr>
          <w:rFonts w:ascii="Times New Roman" w:hAnsi="Times New Roman" w:cs="Times New Roman"/>
          <w:sz w:val="20"/>
          <w:szCs w:val="20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  <w:vertAlign w:val="superscript"/>
        </w:rPr>
        <w:t>10</w:t>
      </w:r>
      <w:r w:rsidR="000F3171" w:rsidRPr="00B9215B">
        <w:rPr>
          <w:rFonts w:ascii="Times New Roman" w:hAnsi="Times New Roman" w:cs="Times New Roman"/>
          <w:sz w:val="20"/>
          <w:szCs w:val="20"/>
          <w:vertAlign w:val="superscript"/>
        </w:rPr>
        <w:fldChar w:fldCharType="end"/>
      </w:r>
      <w:r w:rsidR="000F317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Parameters for nitrous oxide for T </w:t>
      </w:r>
      <w:r>
        <w:rPr>
          <w:rFonts w:ascii="Times New Roman" w:hAnsi="Times New Roman" w:cs="Times New Roman"/>
          <w:sz w:val="20"/>
          <w:szCs w:val="20"/>
        </w:rPr>
        <w:sym w:font="Symbol" w:char="F0B3"/>
      </w:r>
      <w:r>
        <w:rPr>
          <w:rFonts w:ascii="Times New Roman" w:hAnsi="Times New Roman" w:cs="Times New Roman"/>
          <w:sz w:val="20"/>
          <w:szCs w:val="20"/>
        </w:rPr>
        <w:t xml:space="preserve"> 48K</w:t>
      </w:r>
      <w:bookmarkStart w:id="14" w:name="_Ref60926877"/>
      <w:r w:rsidRPr="009379E8">
        <w:rPr>
          <w:rStyle w:val="EndnoteReference"/>
          <w:rFonts w:ascii="Times New Roman" w:hAnsi="Times New Roman" w:cs="Times New Roman"/>
          <w:sz w:val="20"/>
          <w:szCs w:val="20"/>
        </w:rPr>
        <w:endnoteReference w:id="14"/>
      </w:r>
      <w:bookmarkEnd w:id="14"/>
      <w:r w:rsidRPr="009379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are included for comparison. </w:t>
      </w:r>
      <w:r w:rsidR="00E83BB3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AC0884" w:rsidRPr="00F545B5">
        <w:rPr>
          <w:rFonts w:ascii="Times New Roman" w:hAnsi="Times New Roman" w:cs="Times New Roman"/>
          <w:color w:val="000000" w:themeColor="text1"/>
          <w:sz w:val="20"/>
          <w:szCs w:val="20"/>
        </w:rPr>
        <w:t>rrors in v</w:t>
      </w:r>
      <w:r w:rsidRPr="00F545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alues of parameters </w:t>
      </w:r>
      <w:r w:rsidRPr="009379E8">
        <w:rPr>
          <w:rFonts w:ascii="Times New Roman" w:hAnsi="Times New Roman" w:cs="Times New Roman"/>
          <w:sz w:val="20"/>
          <w:szCs w:val="20"/>
        </w:rPr>
        <w:t>leading to</w:t>
      </w:r>
      <w:r w:rsidR="00E83BB3">
        <w:rPr>
          <w:rFonts w:ascii="Times New Roman" w:hAnsi="Times New Roman" w:cs="Times New Roman"/>
          <w:sz w:val="20"/>
          <w:szCs w:val="20"/>
        </w:rPr>
        <w:t xml:space="preserve"> corresponding</w:t>
      </w:r>
      <w:r w:rsidRPr="009379E8">
        <w:rPr>
          <w:rFonts w:ascii="Times New Roman" w:hAnsi="Times New Roman" w:cs="Times New Roman"/>
          <w:sz w:val="20"/>
          <w:szCs w:val="20"/>
        </w:rPr>
        <w:t xml:space="preserve"> errors in values of the degree of dipole orientation, &lt;</w:t>
      </w:r>
      <w:r w:rsidRPr="009379E8">
        <w:rPr>
          <w:rFonts w:ascii="Times New Roman" w:hAnsi="Times New Roman" w:cs="Times New Roman"/>
          <w:sz w:val="20"/>
          <w:szCs w:val="20"/>
        </w:rPr>
        <w:sym w:font="Symbol" w:char="F06D"/>
      </w:r>
      <w:r w:rsidRPr="009379E8">
        <w:rPr>
          <w:rFonts w:ascii="Times New Roman" w:hAnsi="Times New Roman" w:cs="Times New Roman"/>
          <w:sz w:val="20"/>
          <w:szCs w:val="20"/>
          <w:vertAlign w:val="subscript"/>
        </w:rPr>
        <w:t>z</w:t>
      </w:r>
      <w:r w:rsidRPr="009379E8">
        <w:rPr>
          <w:rFonts w:ascii="Times New Roman" w:hAnsi="Times New Roman" w:cs="Times New Roman"/>
          <w:sz w:val="20"/>
          <w:szCs w:val="20"/>
        </w:rPr>
        <w:t>&gt;/</w:t>
      </w:r>
      <w:r w:rsidRPr="009379E8">
        <w:rPr>
          <w:rFonts w:ascii="Times New Roman" w:hAnsi="Times New Roman" w:cs="Times New Roman"/>
          <w:sz w:val="20"/>
          <w:szCs w:val="20"/>
        </w:rPr>
        <w:sym w:font="Symbol" w:char="F06D"/>
      </w:r>
      <w:r w:rsidRPr="009379E8">
        <w:rPr>
          <w:rFonts w:ascii="Times New Roman" w:hAnsi="Times New Roman" w:cs="Times New Roman"/>
          <w:sz w:val="20"/>
          <w:szCs w:val="20"/>
        </w:rPr>
        <w:t xml:space="preserve">, of </w:t>
      </w:r>
      <w:r w:rsidRPr="009379E8">
        <w:rPr>
          <w:rFonts w:ascii="Times New Roman" w:hAnsi="Times New Roman" w:cs="Times New Roman"/>
          <w:sz w:val="20"/>
          <w:szCs w:val="20"/>
        </w:rPr>
        <w:sym w:font="Symbol" w:char="F0B1"/>
      </w:r>
      <w:r w:rsidR="00E83BB3">
        <w:rPr>
          <w:rFonts w:ascii="Times New Roman" w:hAnsi="Times New Roman" w:cs="Times New Roman"/>
          <w:sz w:val="20"/>
          <w:szCs w:val="20"/>
        </w:rPr>
        <w:t>10% to</w:t>
      </w:r>
      <w:r w:rsidRPr="009379E8">
        <w:rPr>
          <w:rFonts w:ascii="Times New Roman" w:hAnsi="Times New Roman" w:cs="Times New Roman"/>
          <w:sz w:val="20"/>
          <w:szCs w:val="20"/>
        </w:rPr>
        <w:t>1</w:t>
      </w:r>
      <w:r w:rsidR="00E83BB3">
        <w:rPr>
          <w:rFonts w:ascii="Times New Roman" w:hAnsi="Times New Roman" w:cs="Times New Roman"/>
          <w:sz w:val="20"/>
          <w:szCs w:val="20"/>
        </w:rPr>
        <w:t>5</w:t>
      </w:r>
      <w:r w:rsidRPr="009379E8">
        <w:rPr>
          <w:rFonts w:ascii="Times New Roman" w:hAnsi="Times New Roman" w:cs="Times New Roman"/>
          <w:sz w:val="20"/>
          <w:szCs w:val="20"/>
        </w:rPr>
        <w:t>%</w:t>
      </w:r>
      <w:r w:rsidR="00E83BB3">
        <w:rPr>
          <w:rFonts w:ascii="Times New Roman" w:hAnsi="Times New Roman" w:cs="Times New Roman"/>
          <w:sz w:val="20"/>
          <w:szCs w:val="20"/>
        </w:rPr>
        <w:t xml:space="preserve"> for </w:t>
      </w:r>
      <w:r w:rsidR="00E83BB3">
        <w:rPr>
          <w:rFonts w:ascii="Times New Roman" w:hAnsi="Times New Roman" w:cs="Times New Roman"/>
          <w:i/>
          <w:sz w:val="20"/>
          <w:szCs w:val="20"/>
        </w:rPr>
        <w:t>cis</w:t>
      </w:r>
      <w:r w:rsidR="00E83BB3">
        <w:rPr>
          <w:rFonts w:ascii="Times New Roman" w:hAnsi="Times New Roman" w:cs="Times New Roman"/>
          <w:sz w:val="20"/>
          <w:szCs w:val="20"/>
        </w:rPr>
        <w:t>-MF</w:t>
      </w:r>
      <w:r w:rsidR="0056348D">
        <w:rPr>
          <w:rFonts w:ascii="Times New Roman" w:hAnsi="Times New Roman" w:cs="Times New Roman"/>
          <w:sz w:val="20"/>
          <w:szCs w:val="20"/>
        </w:rPr>
        <w:t xml:space="preserve"> (see Fig. 1)</w:t>
      </w:r>
      <w:r w:rsidR="00563F53">
        <w:rPr>
          <w:rFonts w:ascii="Times New Roman" w:hAnsi="Times New Roman" w:cs="Times New Roman"/>
          <w:sz w:val="20"/>
          <w:szCs w:val="20"/>
        </w:rPr>
        <w:t xml:space="preserve"> and</w:t>
      </w:r>
      <w:r w:rsidR="00E83BB3">
        <w:rPr>
          <w:rFonts w:ascii="Times New Roman" w:hAnsi="Times New Roman" w:cs="Times New Roman"/>
          <w:sz w:val="20"/>
          <w:szCs w:val="20"/>
        </w:rPr>
        <w:t xml:space="preserve"> </w:t>
      </w:r>
      <w:r w:rsidR="00E83BB3">
        <w:rPr>
          <w:rFonts w:ascii="Times New Roman" w:hAnsi="Times New Roman" w:cs="Times New Roman"/>
          <w:sz w:val="20"/>
          <w:szCs w:val="20"/>
        </w:rPr>
        <w:sym w:font="Symbol" w:char="F0B1"/>
      </w:r>
      <w:r w:rsidR="00563F53">
        <w:rPr>
          <w:rFonts w:ascii="Times New Roman" w:hAnsi="Times New Roman" w:cs="Times New Roman"/>
          <w:sz w:val="20"/>
          <w:szCs w:val="20"/>
        </w:rPr>
        <w:t>5</w:t>
      </w:r>
      <w:r w:rsidR="00E83BB3">
        <w:rPr>
          <w:rFonts w:ascii="Times New Roman" w:hAnsi="Times New Roman" w:cs="Times New Roman"/>
          <w:sz w:val="20"/>
          <w:szCs w:val="20"/>
        </w:rPr>
        <w:t>%</w:t>
      </w:r>
      <w:r w:rsidR="00563F53">
        <w:rPr>
          <w:rFonts w:ascii="Times New Roman" w:hAnsi="Times New Roman" w:cs="Times New Roman"/>
          <w:sz w:val="20"/>
          <w:szCs w:val="20"/>
        </w:rPr>
        <w:t xml:space="preserve"> for NH</w:t>
      </w:r>
      <w:r w:rsidR="00563F5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63F53">
        <w:rPr>
          <w:rFonts w:ascii="Times New Roman" w:hAnsi="Times New Roman" w:cs="Times New Roman"/>
          <w:sz w:val="20"/>
          <w:szCs w:val="20"/>
        </w:rPr>
        <w:t>.</w:t>
      </w:r>
      <w:r w:rsidRPr="009379E8">
        <w:rPr>
          <w:rFonts w:ascii="Times New Roman" w:hAnsi="Times New Roman" w:cs="Times New Roman"/>
          <w:sz w:val="20"/>
          <w:szCs w:val="20"/>
        </w:rPr>
        <w:t xml:space="preserve"> </w:t>
      </w:r>
      <w:r w:rsidR="009C3E9F">
        <w:rPr>
          <w:rFonts w:ascii="Times New Roman" w:hAnsi="Times New Roman" w:cs="Times New Roman"/>
          <w:sz w:val="20"/>
          <w:szCs w:val="20"/>
        </w:rPr>
        <w:t xml:space="preserve">The </w:t>
      </w:r>
      <w:r w:rsidR="001E0738">
        <w:rPr>
          <w:rFonts w:ascii="Times New Roman" w:hAnsi="Times New Roman" w:cs="Times New Roman"/>
          <w:sz w:val="20"/>
          <w:szCs w:val="20"/>
        </w:rPr>
        <w:t xml:space="preserve">two </w:t>
      </w:r>
      <w:r w:rsidR="009C3E9F">
        <w:rPr>
          <w:rFonts w:ascii="Times New Roman" w:hAnsi="Times New Roman" w:cs="Times New Roman"/>
          <w:sz w:val="20"/>
          <w:szCs w:val="20"/>
        </w:rPr>
        <w:t xml:space="preserve">different sets of </w:t>
      </w:r>
      <w:r w:rsidR="00E92682" w:rsidRPr="00EA5E94">
        <w:rPr>
          <w:rFonts w:ascii="Times New Roman" w:hAnsi="Times New Roman" w:cs="Times New Roman"/>
          <w:sz w:val="20"/>
          <w:szCs w:val="20"/>
        </w:rPr>
        <w:t>E</w:t>
      </w:r>
      <w:r w:rsidR="00E92682" w:rsidRPr="00EA5E94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="00E92682" w:rsidRPr="00EA5E94">
        <w:rPr>
          <w:rFonts w:ascii="Times New Roman" w:hAnsi="Times New Roman" w:cs="Times New Roman"/>
          <w:sz w:val="20"/>
          <w:szCs w:val="20"/>
        </w:rPr>
        <w:t>, E</w:t>
      </w:r>
      <w:r w:rsidR="00E92682" w:rsidRPr="00EA5E94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="00E92682" w:rsidRPr="00EA5E94">
        <w:rPr>
          <w:rFonts w:ascii="Times New Roman" w:hAnsi="Times New Roman" w:cs="Times New Roman"/>
          <w:sz w:val="20"/>
          <w:szCs w:val="20"/>
        </w:rPr>
        <w:t xml:space="preserve"> and </w:t>
      </w:r>
      <w:r w:rsidR="00E92682" w:rsidRPr="00EA5E94">
        <w:rPr>
          <w:rFonts w:ascii="Times New Roman" w:hAnsi="Times New Roman" w:cs="Times New Roman"/>
          <w:sz w:val="20"/>
          <w:szCs w:val="20"/>
        </w:rPr>
        <w:sym w:font="Symbol" w:char="F07A"/>
      </w:r>
      <w:r w:rsidR="001E0738">
        <w:rPr>
          <w:rFonts w:ascii="Times New Roman" w:hAnsi="Times New Roman" w:cs="Times New Roman"/>
          <w:sz w:val="20"/>
          <w:szCs w:val="20"/>
        </w:rPr>
        <w:t xml:space="preserve">, (i) and (ii), </w:t>
      </w:r>
      <w:r w:rsidR="001E6CB6">
        <w:rPr>
          <w:rFonts w:ascii="Times New Roman" w:hAnsi="Times New Roman" w:cs="Times New Roman"/>
          <w:sz w:val="20"/>
          <w:szCs w:val="20"/>
        </w:rPr>
        <w:t>for NH</w:t>
      </w:r>
      <w:r w:rsidR="001E6CB6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E92682">
        <w:rPr>
          <w:rFonts w:ascii="Times New Roman" w:hAnsi="Times New Roman" w:cs="Times New Roman"/>
          <w:sz w:val="20"/>
          <w:szCs w:val="20"/>
        </w:rPr>
        <w:t xml:space="preserve"> arise from values </w:t>
      </w:r>
      <w:r w:rsidR="00CA4F64">
        <w:rPr>
          <w:rFonts w:ascii="Times New Roman" w:hAnsi="Times New Roman" w:cs="Times New Roman"/>
          <w:sz w:val="20"/>
          <w:szCs w:val="20"/>
        </w:rPr>
        <w:t>derived</w:t>
      </w:r>
      <w:r w:rsidR="00E92682">
        <w:rPr>
          <w:rFonts w:ascii="Times New Roman" w:hAnsi="Times New Roman" w:cs="Times New Roman"/>
          <w:sz w:val="20"/>
          <w:szCs w:val="20"/>
        </w:rPr>
        <w:t xml:space="preserve"> using the methods outline</w:t>
      </w:r>
      <w:r w:rsidR="00E57C62">
        <w:rPr>
          <w:rFonts w:ascii="Times New Roman" w:hAnsi="Times New Roman" w:cs="Times New Roman"/>
          <w:sz w:val="20"/>
          <w:szCs w:val="20"/>
        </w:rPr>
        <w:t>d</w:t>
      </w:r>
      <w:r w:rsidR="00E92682">
        <w:rPr>
          <w:rFonts w:ascii="Times New Roman" w:hAnsi="Times New Roman" w:cs="Times New Roman"/>
          <w:sz w:val="20"/>
          <w:szCs w:val="20"/>
        </w:rPr>
        <w:t xml:space="preserve"> in S(</w:t>
      </w:r>
      <w:r w:rsidR="00B9215B">
        <w:rPr>
          <w:rFonts w:ascii="Times New Roman" w:hAnsi="Times New Roman" w:cs="Times New Roman"/>
          <w:sz w:val="20"/>
          <w:szCs w:val="20"/>
        </w:rPr>
        <w:t>iv</w:t>
      </w:r>
      <w:r w:rsidR="00702AC3">
        <w:rPr>
          <w:rFonts w:ascii="Times New Roman" w:hAnsi="Times New Roman" w:cs="Times New Roman"/>
          <w:sz w:val="20"/>
          <w:szCs w:val="20"/>
        </w:rPr>
        <w:t>)</w:t>
      </w:r>
      <w:r w:rsidR="00CA4F64">
        <w:rPr>
          <w:rFonts w:ascii="Times New Roman" w:hAnsi="Times New Roman" w:cs="Times New Roman"/>
          <w:sz w:val="20"/>
          <w:szCs w:val="20"/>
        </w:rPr>
        <w:t>,</w:t>
      </w:r>
      <w:r w:rsidR="00702AC3">
        <w:rPr>
          <w:rFonts w:ascii="Times New Roman" w:hAnsi="Times New Roman" w:cs="Times New Roman"/>
          <w:sz w:val="20"/>
          <w:szCs w:val="20"/>
        </w:rPr>
        <w:t xml:space="preserve"> using different weightings of the data in the least squares fitting procedure. </w:t>
      </w:r>
      <w:r>
        <w:rPr>
          <w:rFonts w:ascii="Times New Roman" w:hAnsi="Times New Roman" w:cs="Times New Roman"/>
          <w:sz w:val="20"/>
          <w:szCs w:val="20"/>
        </w:rPr>
        <w:t>Errors</w:t>
      </w:r>
      <w:r w:rsidR="003C3468">
        <w:rPr>
          <w:rFonts w:ascii="Times New Roman" w:hAnsi="Times New Roman" w:cs="Times New Roman"/>
          <w:sz w:val="20"/>
          <w:szCs w:val="20"/>
        </w:rPr>
        <w:t>, both systematic and random,</w:t>
      </w:r>
      <w:r>
        <w:rPr>
          <w:rFonts w:ascii="Times New Roman" w:hAnsi="Times New Roman" w:cs="Times New Roman"/>
          <w:sz w:val="20"/>
          <w:szCs w:val="20"/>
        </w:rPr>
        <w:t xml:space="preserve"> associated with </w:t>
      </w:r>
      <w:r w:rsidR="003C3468">
        <w:rPr>
          <w:rFonts w:ascii="Times New Roman" w:hAnsi="Times New Roman" w:cs="Times New Roman"/>
          <w:sz w:val="20"/>
          <w:szCs w:val="20"/>
        </w:rPr>
        <w:t xml:space="preserve">1-butanol and </w:t>
      </w:r>
      <w:r w:rsidRPr="009379E8">
        <w:rPr>
          <w:rFonts w:ascii="Times New Roman" w:hAnsi="Times New Roman" w:cs="Times New Roman"/>
          <w:sz w:val="20"/>
          <w:szCs w:val="20"/>
        </w:rPr>
        <w:t>1-p</w:t>
      </w:r>
      <w:r>
        <w:rPr>
          <w:rFonts w:ascii="Times New Roman" w:hAnsi="Times New Roman" w:cs="Times New Roman"/>
          <w:sz w:val="20"/>
          <w:szCs w:val="20"/>
        </w:rPr>
        <w:t>entanol values</w:t>
      </w:r>
      <w:r w:rsidRPr="009379E8">
        <w:rPr>
          <w:rFonts w:ascii="Times New Roman" w:hAnsi="Times New Roman" w:cs="Times New Roman"/>
          <w:sz w:val="20"/>
          <w:szCs w:val="20"/>
        </w:rPr>
        <w:t xml:space="preserve"> </w:t>
      </w:r>
      <w:r w:rsidR="003C3468">
        <w:rPr>
          <w:rFonts w:ascii="Times New Roman" w:hAnsi="Times New Roman" w:cs="Times New Roman"/>
          <w:sz w:val="20"/>
          <w:szCs w:val="20"/>
        </w:rPr>
        <w:t>cannot be readily assessed, since these depend on the quantities</w:t>
      </w:r>
      <w:r w:rsidR="00563F53">
        <w:rPr>
          <w:rFonts w:ascii="Times New Roman" w:hAnsi="Times New Roman" w:cs="Times New Roman"/>
          <w:sz w:val="20"/>
          <w:szCs w:val="20"/>
        </w:rPr>
        <w:t>,</w:t>
      </w:r>
      <w:r w:rsidR="00702AC3">
        <w:rPr>
          <w:rFonts w:ascii="Times New Roman" w:hAnsi="Times New Roman" w:cs="Times New Roman"/>
          <w:sz w:val="20"/>
          <w:szCs w:val="20"/>
        </w:rPr>
        <w:t xml:space="preserve"> such as</w:t>
      </w:r>
      <w:r w:rsidR="003C3468">
        <w:rPr>
          <w:rFonts w:ascii="Times New Roman" w:hAnsi="Times New Roman" w:cs="Times New Roman"/>
          <w:sz w:val="20"/>
          <w:szCs w:val="20"/>
        </w:rPr>
        <w:t xml:space="preserve"> </w:t>
      </w:r>
      <w:r w:rsidR="00702AC3">
        <w:rPr>
          <w:rFonts w:ascii="Times New Roman" w:hAnsi="Times New Roman" w:cs="Times New Roman"/>
          <w:sz w:val="20"/>
          <w:szCs w:val="20"/>
        </w:rPr>
        <w:t>molecular</w:t>
      </w:r>
      <w:r w:rsidR="003C3468">
        <w:rPr>
          <w:rFonts w:ascii="Times New Roman" w:hAnsi="Times New Roman" w:cs="Times New Roman"/>
          <w:sz w:val="20"/>
          <w:szCs w:val="20"/>
        </w:rPr>
        <w:t xml:space="preserve"> spacing</w:t>
      </w:r>
      <w:r w:rsidR="00563F53">
        <w:rPr>
          <w:rFonts w:ascii="Times New Roman" w:hAnsi="Times New Roman" w:cs="Times New Roman"/>
          <w:sz w:val="20"/>
          <w:szCs w:val="20"/>
        </w:rPr>
        <w:t>,</w:t>
      </w:r>
      <w:r w:rsidR="006237BD">
        <w:rPr>
          <w:rFonts w:ascii="Times New Roman" w:hAnsi="Times New Roman" w:cs="Times New Roman"/>
          <w:sz w:val="20"/>
          <w:szCs w:val="20"/>
        </w:rPr>
        <w:t xml:space="preserve"> which are not accurately known</w:t>
      </w:r>
      <w:r w:rsidR="00702AC3">
        <w:rPr>
          <w:rFonts w:ascii="Times New Roman" w:hAnsi="Times New Roman" w:cs="Times New Roman"/>
          <w:sz w:val="20"/>
          <w:szCs w:val="20"/>
        </w:rPr>
        <w:t>; see S</w:t>
      </w:r>
      <w:r w:rsidR="00DE07C2">
        <w:rPr>
          <w:rFonts w:ascii="Times New Roman" w:hAnsi="Times New Roman" w:cs="Times New Roman"/>
          <w:sz w:val="20"/>
          <w:szCs w:val="20"/>
        </w:rPr>
        <w:t xml:space="preserve"> (i). </w:t>
      </w:r>
    </w:p>
    <w:p w14:paraId="5174F774" w14:textId="07EB9B96" w:rsidR="00096822" w:rsidRDefault="00D17742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79E8">
        <w:rPr>
          <w:rFonts w:ascii="Times New Roman" w:hAnsi="Times New Roman" w:cs="Times New Roman"/>
          <w:sz w:val="24"/>
          <w:szCs w:val="24"/>
        </w:rPr>
        <w:t xml:space="preserve">We now seek to </w:t>
      </w:r>
      <w:r w:rsidR="00C52B56">
        <w:rPr>
          <w:rFonts w:ascii="Times New Roman" w:hAnsi="Times New Roman" w:cs="Times New Roman"/>
          <w:sz w:val="24"/>
          <w:szCs w:val="24"/>
        </w:rPr>
        <w:t xml:space="preserve">identify </w:t>
      </w:r>
      <w:r w:rsidR="003C3468">
        <w:rPr>
          <w:rFonts w:ascii="Times New Roman" w:hAnsi="Times New Roman" w:cs="Times New Roman"/>
          <w:sz w:val="24"/>
          <w:szCs w:val="24"/>
        </w:rPr>
        <w:t>the temperature of deposition and associated degree of orientation which lead to</w:t>
      </w:r>
      <w:r w:rsidRPr="009379E8">
        <w:rPr>
          <w:rFonts w:ascii="Times New Roman" w:hAnsi="Times New Roman" w:cs="Times New Roman"/>
          <w:sz w:val="24"/>
          <w:szCs w:val="24"/>
        </w:rPr>
        <w:t xml:space="preserve"> singularities</w:t>
      </w:r>
      <w:r>
        <w:rPr>
          <w:rFonts w:ascii="Times New Roman" w:hAnsi="Times New Roman" w:cs="Times New Roman"/>
          <w:sz w:val="24"/>
          <w:szCs w:val="24"/>
        </w:rPr>
        <w:t xml:space="preserve"> in d(</w:t>
      </w:r>
      <w:r w:rsidRPr="009379E8">
        <w:rPr>
          <w:rFonts w:ascii="Times New Roman" w:hAnsi="Times New Roman" w:cs="Times New Roman"/>
          <w:sz w:val="24"/>
          <w:szCs w:val="24"/>
        </w:rPr>
        <w:t>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>)/dT</w:t>
      </w:r>
      <w:r w:rsidR="00C52B56">
        <w:rPr>
          <w:rFonts w:ascii="Times New Roman" w:hAnsi="Times New Roman" w:cs="Times New Roman"/>
          <w:sz w:val="24"/>
          <w:szCs w:val="24"/>
        </w:rPr>
        <w:t xml:space="preserve">, </w:t>
      </w:r>
      <w:r w:rsidR="00EE68BC">
        <w:rPr>
          <w:rFonts w:ascii="Times New Roman" w:hAnsi="Times New Roman" w:cs="Times New Roman"/>
          <w:sz w:val="24"/>
          <w:szCs w:val="24"/>
        </w:rPr>
        <w:t xml:space="preserve">subject to </w:t>
      </w:r>
      <w:r w:rsidR="00EE68BC">
        <w:rPr>
          <w:rFonts w:ascii="Times New Roman" w:hAnsi="Times New Roman" w:cs="Times New Roman"/>
          <w:sz w:val="24"/>
          <w:szCs w:val="24"/>
        </w:rPr>
        <w:sym w:font="Symbol" w:char="F046"/>
      </w:r>
      <w:r w:rsidR="00EE68BC">
        <w:rPr>
          <w:rFonts w:ascii="Times New Roman" w:hAnsi="Times New Roman" w:cs="Times New Roman"/>
          <w:sz w:val="24"/>
          <w:szCs w:val="24"/>
        </w:rPr>
        <w:t xml:space="preserve"> </w:t>
      </w:r>
      <w:r w:rsidR="00EE68BC" w:rsidRPr="009379E8">
        <w:rPr>
          <w:rFonts w:ascii="Times New Roman" w:hAnsi="Times New Roman" w:cs="Times New Roman"/>
          <w:sz w:val="24"/>
          <w:szCs w:val="24"/>
        </w:rPr>
        <w:t xml:space="preserve">= 0 </w:t>
      </w:r>
      <w:r w:rsidR="00EE68BC">
        <w:rPr>
          <w:rFonts w:ascii="Times New Roman" w:hAnsi="Times New Roman" w:cs="Times New Roman"/>
          <w:sz w:val="24"/>
          <w:szCs w:val="24"/>
        </w:rPr>
        <w:t>and</w:t>
      </w:r>
      <w:r w:rsidR="00EE68BC" w:rsidRPr="009379E8">
        <w:rPr>
          <w:rFonts w:ascii="Times New Roman" w:hAnsi="Times New Roman" w:cs="Times New Roman"/>
          <w:sz w:val="24"/>
          <w:szCs w:val="24"/>
        </w:rPr>
        <w:t xml:space="preserve"> f(T,&lt;</w:t>
      </w:r>
      <w:r w:rsidR="00EE68BC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EE68BC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EE68BC" w:rsidRPr="009379E8">
        <w:rPr>
          <w:rFonts w:ascii="Times New Roman" w:hAnsi="Times New Roman" w:cs="Times New Roman"/>
          <w:sz w:val="24"/>
          <w:szCs w:val="24"/>
        </w:rPr>
        <w:t>&gt;/</w:t>
      </w:r>
      <w:r w:rsidR="00EE68BC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EE68BC" w:rsidRPr="009379E8">
        <w:rPr>
          <w:rFonts w:ascii="Times New Roman" w:hAnsi="Times New Roman" w:cs="Times New Roman"/>
          <w:sz w:val="24"/>
          <w:szCs w:val="24"/>
        </w:rPr>
        <w:t>) = &lt;</w:t>
      </w:r>
      <w:r w:rsidR="00EE68BC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EE68BC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EE68BC" w:rsidRPr="009379E8">
        <w:rPr>
          <w:rFonts w:ascii="Times New Roman" w:hAnsi="Times New Roman" w:cs="Times New Roman"/>
          <w:sz w:val="24"/>
          <w:szCs w:val="24"/>
        </w:rPr>
        <w:t>&gt;/</w:t>
      </w:r>
      <w:r w:rsidR="00EE68BC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52B56">
        <w:rPr>
          <w:rFonts w:ascii="Times New Roman" w:hAnsi="Times New Roman" w:cs="Times New Roman"/>
          <w:sz w:val="24"/>
          <w:szCs w:val="24"/>
        </w:rPr>
        <w:t>.</w:t>
      </w:r>
      <w:r w:rsidR="00F538BA">
        <w:rPr>
          <w:rFonts w:ascii="Times New Roman" w:hAnsi="Times New Roman" w:cs="Times New Roman"/>
          <w:sz w:val="24"/>
          <w:szCs w:val="24"/>
        </w:rPr>
        <w:t xml:space="preserve"> </w:t>
      </w:r>
      <w:r w:rsidR="00A16737">
        <w:rPr>
          <w:rFonts w:ascii="Times New Roman" w:hAnsi="Times New Roman" w:cs="Times New Roman"/>
          <w:sz w:val="24"/>
          <w:szCs w:val="24"/>
        </w:rPr>
        <w:t xml:space="preserve">Turning first to </w:t>
      </w:r>
      <w:r w:rsidR="00A16737">
        <w:rPr>
          <w:rFonts w:ascii="Times New Roman" w:hAnsi="Times New Roman" w:cs="Times New Roman"/>
          <w:i/>
          <w:sz w:val="24"/>
          <w:szCs w:val="24"/>
        </w:rPr>
        <w:t>cis</w:t>
      </w:r>
      <w:r w:rsidR="00A16737">
        <w:rPr>
          <w:rFonts w:ascii="Times New Roman" w:hAnsi="Times New Roman" w:cs="Times New Roman"/>
          <w:sz w:val="24"/>
          <w:szCs w:val="24"/>
        </w:rPr>
        <w:t xml:space="preserve">-MF, </w:t>
      </w:r>
      <w:r w:rsidR="00C30A2E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="00A16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set of values of parameters</w:t>
      </w:r>
      <w:r w:rsidR="00784CA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84CAC" w:rsidRPr="00784CAC">
        <w:rPr>
          <w:rFonts w:ascii="Times New Roman" w:hAnsi="Times New Roman" w:cs="Times New Roman"/>
          <w:sz w:val="20"/>
          <w:szCs w:val="20"/>
        </w:rPr>
        <w:t xml:space="preserve"> </w:t>
      </w:r>
      <w:r w:rsidR="00784CAC" w:rsidRPr="00F50043">
        <w:rPr>
          <w:rFonts w:ascii="Times New Roman" w:hAnsi="Times New Roman" w:cs="Times New Roman"/>
          <w:sz w:val="24"/>
          <w:szCs w:val="24"/>
        </w:rPr>
        <w:t>E</w:t>
      </w:r>
      <w:r w:rsidR="00784CAC" w:rsidRPr="00F5004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84CAC" w:rsidRPr="00F50043">
        <w:rPr>
          <w:rFonts w:ascii="Times New Roman" w:hAnsi="Times New Roman" w:cs="Times New Roman"/>
          <w:sz w:val="24"/>
          <w:szCs w:val="24"/>
        </w:rPr>
        <w:t>, E</w:t>
      </w:r>
      <w:r w:rsidR="00784CAC" w:rsidRPr="00F5004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784CAC" w:rsidRPr="00F50043">
        <w:rPr>
          <w:rFonts w:ascii="Times New Roman" w:hAnsi="Times New Roman" w:cs="Times New Roman"/>
          <w:sz w:val="24"/>
          <w:szCs w:val="24"/>
        </w:rPr>
        <w:t xml:space="preserve"> and </w:t>
      </w:r>
      <w:r w:rsidR="00784CAC" w:rsidRPr="00F50043">
        <w:rPr>
          <w:rFonts w:ascii="Times New Roman" w:hAnsi="Times New Roman" w:cs="Times New Roman"/>
          <w:sz w:val="24"/>
          <w:szCs w:val="24"/>
        </w:rPr>
        <w:sym w:font="Symbol" w:char="F07A"/>
      </w:r>
      <w:r w:rsidR="00784CAC">
        <w:rPr>
          <w:rFonts w:ascii="Times New Roman" w:hAnsi="Times New Roman" w:cs="Times New Roman"/>
          <w:sz w:val="20"/>
          <w:szCs w:val="20"/>
        </w:rPr>
        <w:t xml:space="preserve">, </w:t>
      </w:r>
      <w:r w:rsidR="00C30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reproduce the general experimental form of </w:t>
      </w:r>
      <w:r w:rsidR="00C30A2E" w:rsidRPr="009379E8">
        <w:rPr>
          <w:rFonts w:ascii="Times New Roman" w:hAnsi="Times New Roman" w:cs="Times New Roman"/>
          <w:sz w:val="24"/>
          <w:szCs w:val="24"/>
        </w:rPr>
        <w:t>&lt;</w:t>
      </w:r>
      <w:r w:rsidR="00C30A2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30A2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C30A2E" w:rsidRPr="009379E8">
        <w:rPr>
          <w:rFonts w:ascii="Times New Roman" w:hAnsi="Times New Roman" w:cs="Times New Roman"/>
          <w:sz w:val="24"/>
          <w:szCs w:val="24"/>
        </w:rPr>
        <w:t>&gt;/</w:t>
      </w:r>
      <w:r w:rsidR="00C30A2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30A2E">
        <w:rPr>
          <w:rFonts w:ascii="Times New Roman" w:hAnsi="Times New Roman" w:cs="Times New Roman"/>
          <w:sz w:val="24"/>
          <w:szCs w:val="24"/>
        </w:rPr>
        <w:t xml:space="preserve"> vs T (Fig. 1) </w:t>
      </w:r>
      <w:r w:rsidR="00DF21CB">
        <w:rPr>
          <w:rFonts w:ascii="Times New Roman" w:hAnsi="Times New Roman" w:cs="Times New Roman"/>
          <w:sz w:val="24"/>
          <w:szCs w:val="24"/>
        </w:rPr>
        <w:t xml:space="preserve">for </w:t>
      </w:r>
      <w:r w:rsidR="00224851">
        <w:rPr>
          <w:rFonts w:ascii="Times New Roman" w:hAnsi="Times New Roman" w:cs="Times New Roman"/>
          <w:sz w:val="24"/>
          <w:szCs w:val="24"/>
        </w:rPr>
        <w:t xml:space="preserve">the </w:t>
      </w:r>
      <w:r w:rsidR="00A16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full </w:t>
      </w:r>
      <w:r w:rsidR="00A44F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range of </w:t>
      </w:r>
      <w:r w:rsidR="00224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deposition </w:t>
      </w:r>
      <w:r w:rsidR="00A16737">
        <w:rPr>
          <w:rFonts w:ascii="Times New Roman" w:hAnsi="Times New Roman" w:cs="Times New Roman"/>
          <w:color w:val="000000" w:themeColor="text1"/>
          <w:sz w:val="24"/>
          <w:szCs w:val="24"/>
        </w:rPr>
        <w:t>temperature</w:t>
      </w:r>
      <w:r w:rsidR="00A44F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8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between </w:t>
      </w:r>
      <w:r w:rsidR="00A167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55K and 89K. </w:t>
      </w:r>
      <w:r w:rsidR="006237BD">
        <w:rPr>
          <w:rFonts w:ascii="Times New Roman" w:hAnsi="Times New Roman" w:cs="Times New Roman"/>
          <w:sz w:val="24"/>
          <w:szCs w:val="24"/>
        </w:rPr>
        <w:t xml:space="preserve">In </w:t>
      </w:r>
      <w:r w:rsidR="00D725E0">
        <w:rPr>
          <w:rFonts w:ascii="Times New Roman" w:hAnsi="Times New Roman" w:cs="Times New Roman"/>
          <w:sz w:val="24"/>
          <w:szCs w:val="24"/>
        </w:rPr>
        <w:t>particular</w:t>
      </w:r>
      <w:r w:rsidR="006237BD">
        <w:rPr>
          <w:rFonts w:ascii="Times New Roman" w:hAnsi="Times New Roman" w:cs="Times New Roman"/>
          <w:sz w:val="24"/>
          <w:szCs w:val="24"/>
        </w:rPr>
        <w:t>,</w:t>
      </w:r>
      <w:r w:rsidR="00BA31D1">
        <w:rPr>
          <w:rFonts w:ascii="Times New Roman" w:hAnsi="Times New Roman" w:cs="Times New Roman"/>
          <w:sz w:val="24"/>
          <w:szCs w:val="24"/>
        </w:rPr>
        <w:t xml:space="preserve"> </w:t>
      </w:r>
      <w:r w:rsidR="00784CAC">
        <w:rPr>
          <w:rFonts w:ascii="Times New Roman" w:hAnsi="Times New Roman" w:cs="Times New Roman"/>
          <w:sz w:val="24"/>
          <w:szCs w:val="24"/>
        </w:rPr>
        <w:t xml:space="preserve">if </w:t>
      </w:r>
      <w:r w:rsidR="003D5E75">
        <w:rPr>
          <w:rFonts w:ascii="Times New Roman" w:hAnsi="Times New Roman" w:cs="Times New Roman"/>
          <w:sz w:val="24"/>
          <w:szCs w:val="24"/>
        </w:rPr>
        <w:t xml:space="preserve">we </w:t>
      </w:r>
      <w:r w:rsidR="00947B3D">
        <w:rPr>
          <w:rFonts w:ascii="Times New Roman" w:hAnsi="Times New Roman" w:cs="Times New Roman"/>
          <w:sz w:val="24"/>
          <w:szCs w:val="24"/>
        </w:rPr>
        <w:t xml:space="preserve">restrict our determination of </w:t>
      </w:r>
      <w:r w:rsidR="003D5E75">
        <w:rPr>
          <w:rFonts w:ascii="Times New Roman" w:hAnsi="Times New Roman" w:cs="Times New Roman"/>
          <w:sz w:val="24"/>
          <w:szCs w:val="24"/>
        </w:rPr>
        <w:t xml:space="preserve">temperature independent </w:t>
      </w:r>
      <w:r w:rsidR="00947B3D">
        <w:rPr>
          <w:rFonts w:ascii="Times New Roman" w:hAnsi="Times New Roman" w:cs="Times New Roman"/>
          <w:sz w:val="24"/>
          <w:szCs w:val="24"/>
        </w:rPr>
        <w:t>values of E</w:t>
      </w:r>
      <w:r w:rsidR="00947B3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947B3D">
        <w:rPr>
          <w:rFonts w:ascii="Times New Roman" w:hAnsi="Times New Roman" w:cs="Times New Roman"/>
          <w:sz w:val="24"/>
          <w:szCs w:val="24"/>
        </w:rPr>
        <w:t>, E</w:t>
      </w:r>
      <w:r w:rsidR="00947B3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947B3D">
        <w:rPr>
          <w:rFonts w:ascii="Times New Roman" w:hAnsi="Times New Roman" w:cs="Times New Roman"/>
          <w:sz w:val="24"/>
          <w:szCs w:val="24"/>
        </w:rPr>
        <w:t xml:space="preserve"> and </w:t>
      </w:r>
      <w:r w:rsidR="00947B3D">
        <w:rPr>
          <w:rFonts w:ascii="Times New Roman" w:hAnsi="Times New Roman" w:cs="Times New Roman"/>
          <w:sz w:val="24"/>
          <w:szCs w:val="24"/>
        </w:rPr>
        <w:sym w:font="Symbol" w:char="F07A"/>
      </w:r>
      <w:r w:rsidR="003D5E75">
        <w:rPr>
          <w:rFonts w:ascii="Times New Roman" w:hAnsi="Times New Roman" w:cs="Times New Roman"/>
          <w:sz w:val="24"/>
          <w:szCs w:val="24"/>
        </w:rPr>
        <w:t xml:space="preserve"> </w:t>
      </w:r>
      <w:r w:rsidR="00947B3D">
        <w:rPr>
          <w:rFonts w:ascii="Times New Roman" w:hAnsi="Times New Roman" w:cs="Times New Roman"/>
          <w:sz w:val="24"/>
          <w:szCs w:val="24"/>
        </w:rPr>
        <w:t>to those based upon values of orientation measured below 75K, that is</w:t>
      </w:r>
      <w:r w:rsidR="00224851">
        <w:rPr>
          <w:rFonts w:ascii="Times New Roman" w:hAnsi="Times New Roman" w:cs="Times New Roman"/>
          <w:sz w:val="24"/>
          <w:szCs w:val="24"/>
        </w:rPr>
        <w:t>,</w:t>
      </w:r>
      <w:r w:rsidR="00947B3D">
        <w:rPr>
          <w:rFonts w:ascii="Times New Roman" w:hAnsi="Times New Roman" w:cs="Times New Roman"/>
          <w:sz w:val="24"/>
          <w:szCs w:val="24"/>
        </w:rPr>
        <w:t xml:space="preserve"> below the minimum value of </w:t>
      </w:r>
      <w:r w:rsidR="00947B3D" w:rsidRPr="009379E8">
        <w:rPr>
          <w:rFonts w:ascii="Times New Roman" w:hAnsi="Times New Roman" w:cs="Times New Roman"/>
          <w:sz w:val="24"/>
          <w:szCs w:val="24"/>
        </w:rPr>
        <w:t>&lt;</w:t>
      </w:r>
      <w:r w:rsidR="00947B3D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47B3D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947B3D" w:rsidRPr="009379E8">
        <w:rPr>
          <w:rFonts w:ascii="Times New Roman" w:hAnsi="Times New Roman" w:cs="Times New Roman"/>
          <w:sz w:val="24"/>
          <w:szCs w:val="24"/>
        </w:rPr>
        <w:t>&gt;/</w:t>
      </w:r>
      <w:r w:rsidR="00947B3D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947B3D">
        <w:rPr>
          <w:rFonts w:ascii="Times New Roman" w:hAnsi="Times New Roman" w:cs="Times New Roman"/>
          <w:sz w:val="24"/>
          <w:szCs w:val="24"/>
        </w:rPr>
        <w:t xml:space="preserve">, then the </w:t>
      </w:r>
      <w:r w:rsidR="001E6CB6">
        <w:rPr>
          <w:rFonts w:ascii="Times New Roman" w:hAnsi="Times New Roman" w:cs="Times New Roman"/>
          <w:sz w:val="24"/>
          <w:szCs w:val="24"/>
        </w:rPr>
        <w:t xml:space="preserve">rapid </w:t>
      </w:r>
      <w:r w:rsidR="00947B3D">
        <w:rPr>
          <w:rFonts w:ascii="Times New Roman" w:hAnsi="Times New Roman" w:cs="Times New Roman"/>
          <w:sz w:val="24"/>
          <w:szCs w:val="24"/>
        </w:rPr>
        <w:t>rise in orientation at T</w:t>
      </w:r>
      <w:r w:rsidR="00947B3D">
        <w:rPr>
          <w:rFonts w:ascii="Times New Roman" w:hAnsi="Times New Roman" w:cs="Times New Roman"/>
          <w:sz w:val="24"/>
          <w:szCs w:val="24"/>
        </w:rPr>
        <w:sym w:font="Symbol" w:char="F0B3"/>
      </w:r>
      <w:r w:rsidR="00947B3D">
        <w:rPr>
          <w:rFonts w:ascii="Times New Roman" w:hAnsi="Times New Roman" w:cs="Times New Roman"/>
          <w:sz w:val="24"/>
          <w:szCs w:val="24"/>
        </w:rPr>
        <w:t>80K follows directly.</w:t>
      </w:r>
      <w:r w:rsidR="00DF21CB" w:rsidRPr="00DF21CB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DF21CB" w:rsidRPr="00DF21C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DF21CB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DF21CB" w:rsidRPr="00DF21CB">
        <w:rPr>
          <w:rFonts w:ascii="Times New Roman" w:hAnsi="Times New Roman" w:cs="Times New Roman"/>
          <w:sz w:val="24"/>
          <w:szCs w:val="24"/>
          <w:vertAlign w:val="superscript"/>
        </w:rPr>
      </w:r>
      <w:r w:rsidR="00DF21CB" w:rsidRPr="00DF21CB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F21CB" w:rsidRPr="00DF21CB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947B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5F6AF" w14:textId="06AD0980" w:rsidR="00E52707" w:rsidRPr="005308CD" w:rsidRDefault="0091469B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</w:t>
      </w:r>
      <w:r w:rsidR="00A4757B">
        <w:rPr>
          <w:rFonts w:ascii="Times New Roman" w:hAnsi="Times New Roman" w:cs="Times New Roman"/>
          <w:sz w:val="24"/>
          <w:szCs w:val="24"/>
        </w:rPr>
        <w:t xml:space="preserve">a </w:t>
      </w:r>
      <w:r w:rsidR="003D5E75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quantitative fit</w:t>
      </w:r>
      <w:r w:rsidR="003D5E75">
        <w:rPr>
          <w:rFonts w:ascii="Times New Roman" w:hAnsi="Times New Roman" w:cs="Times New Roman"/>
          <w:sz w:val="24"/>
          <w:szCs w:val="24"/>
        </w:rPr>
        <w:t xml:space="preserve"> </w:t>
      </w:r>
      <w:r w:rsidR="006237BD">
        <w:rPr>
          <w:rFonts w:ascii="Times New Roman" w:hAnsi="Times New Roman" w:cs="Times New Roman"/>
          <w:sz w:val="24"/>
          <w:szCs w:val="24"/>
        </w:rPr>
        <w:t xml:space="preserve">to data for </w:t>
      </w:r>
      <w:r w:rsidR="006237BD" w:rsidRPr="006237BD">
        <w:rPr>
          <w:rFonts w:ascii="Times New Roman" w:hAnsi="Times New Roman" w:cs="Times New Roman"/>
          <w:i/>
          <w:sz w:val="24"/>
          <w:szCs w:val="24"/>
        </w:rPr>
        <w:t>cis</w:t>
      </w:r>
      <w:r w:rsidR="006237BD">
        <w:rPr>
          <w:rFonts w:ascii="Times New Roman" w:hAnsi="Times New Roman" w:cs="Times New Roman"/>
          <w:sz w:val="24"/>
          <w:szCs w:val="24"/>
        </w:rPr>
        <w:t>-MF</w:t>
      </w:r>
      <w:r w:rsidR="00A4757B">
        <w:rPr>
          <w:rFonts w:ascii="Times New Roman" w:hAnsi="Times New Roman" w:cs="Times New Roman"/>
          <w:sz w:val="24"/>
          <w:szCs w:val="24"/>
        </w:rPr>
        <w:t>, we refer to</w:t>
      </w:r>
      <w:r w:rsidR="006237BD">
        <w:rPr>
          <w:rFonts w:ascii="Times New Roman" w:hAnsi="Times New Roman" w:cs="Times New Roman"/>
          <w:sz w:val="24"/>
          <w:szCs w:val="24"/>
        </w:rPr>
        <w:t xml:space="preserve"> experimental data for the decay of dipole orientation with time in </w:t>
      </w:r>
      <w:r w:rsidR="006237BD">
        <w:rPr>
          <w:rFonts w:ascii="Times New Roman" w:hAnsi="Times New Roman" w:cs="Times New Roman"/>
          <w:i/>
          <w:sz w:val="24"/>
          <w:szCs w:val="24"/>
        </w:rPr>
        <w:t>cis</w:t>
      </w:r>
      <w:r w:rsidR="006237BD">
        <w:rPr>
          <w:rFonts w:ascii="Times New Roman" w:hAnsi="Times New Roman" w:cs="Times New Roman"/>
          <w:sz w:val="24"/>
          <w:szCs w:val="24"/>
        </w:rPr>
        <w:t>-MF</w:t>
      </w:r>
      <w:r w:rsidR="00A4757B">
        <w:rPr>
          <w:rFonts w:ascii="Times New Roman" w:hAnsi="Times New Roman" w:cs="Times New Roman"/>
          <w:sz w:val="24"/>
          <w:szCs w:val="24"/>
        </w:rPr>
        <w:t>.</w:t>
      </w:r>
      <w:bookmarkStart w:id="15" w:name="_Ref88735243"/>
      <w:r w:rsidR="00D725E0">
        <w:rPr>
          <w:rStyle w:val="EndnoteReference"/>
          <w:rFonts w:ascii="Times New Roman" w:hAnsi="Times New Roman" w:cs="Times New Roman"/>
          <w:sz w:val="24"/>
          <w:szCs w:val="24"/>
        </w:rPr>
        <w:endnoteReference w:id="15"/>
      </w:r>
      <w:bookmarkEnd w:id="15"/>
      <w:r w:rsidR="006237BD">
        <w:rPr>
          <w:rFonts w:ascii="Times New Roman" w:hAnsi="Times New Roman" w:cs="Times New Roman"/>
          <w:sz w:val="24"/>
          <w:szCs w:val="24"/>
        </w:rPr>
        <w:t xml:space="preserve"> </w:t>
      </w:r>
      <w:r w:rsidR="00A4757B">
        <w:rPr>
          <w:rFonts w:ascii="Times New Roman" w:hAnsi="Times New Roman" w:cs="Times New Roman"/>
          <w:sz w:val="24"/>
          <w:szCs w:val="24"/>
        </w:rPr>
        <w:t xml:space="preserve">These show that </w:t>
      </w:r>
      <w:r w:rsidR="006237BD">
        <w:rPr>
          <w:rFonts w:ascii="Times New Roman" w:hAnsi="Times New Roman" w:cs="Times New Roman"/>
          <w:sz w:val="24"/>
          <w:szCs w:val="24"/>
        </w:rPr>
        <w:t>t</w:t>
      </w:r>
      <w:r w:rsidR="00C00B30">
        <w:rPr>
          <w:rFonts w:ascii="Times New Roman" w:hAnsi="Times New Roman" w:cs="Times New Roman"/>
          <w:sz w:val="24"/>
          <w:szCs w:val="24"/>
        </w:rPr>
        <w:t xml:space="preserve">he extent to which molecules are </w:t>
      </w:r>
      <w:r w:rsidR="00784CAC">
        <w:rPr>
          <w:rFonts w:ascii="Times New Roman" w:hAnsi="Times New Roman" w:cs="Times New Roman"/>
          <w:sz w:val="24"/>
          <w:szCs w:val="24"/>
        </w:rPr>
        <w:t xml:space="preserve">restricted </w:t>
      </w:r>
      <w:r w:rsidR="00C00B30">
        <w:rPr>
          <w:rFonts w:ascii="Times New Roman" w:hAnsi="Times New Roman" w:cs="Times New Roman"/>
          <w:sz w:val="24"/>
          <w:szCs w:val="24"/>
        </w:rPr>
        <w:t xml:space="preserve">in their angular motion, </w:t>
      </w:r>
      <w:r w:rsidR="00A4757B">
        <w:rPr>
          <w:rFonts w:ascii="Times New Roman" w:hAnsi="Times New Roman" w:cs="Times New Roman"/>
          <w:sz w:val="24"/>
          <w:szCs w:val="24"/>
        </w:rPr>
        <w:t xml:space="preserve">represented by the term involving </w:t>
      </w:r>
      <w:r w:rsidR="00A4757B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A4757B" w:rsidRPr="009379E8">
        <w:rPr>
          <w:rFonts w:ascii="Times New Roman" w:hAnsi="Times New Roman" w:cs="Times New Roman"/>
          <w:sz w:val="24"/>
          <w:szCs w:val="24"/>
        </w:rPr>
        <w:t xml:space="preserve"> (&lt;</w:t>
      </w:r>
      <w:r w:rsidR="00A4757B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A4757B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A4757B" w:rsidRPr="009379E8">
        <w:rPr>
          <w:rFonts w:ascii="Times New Roman" w:hAnsi="Times New Roman" w:cs="Times New Roman"/>
          <w:sz w:val="24"/>
          <w:szCs w:val="24"/>
        </w:rPr>
        <w:t>&gt;/</w:t>
      </w:r>
      <w:r w:rsidR="00A4757B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A4757B" w:rsidRPr="009379E8">
        <w:rPr>
          <w:rFonts w:ascii="Times New Roman" w:hAnsi="Times New Roman" w:cs="Times New Roman"/>
          <w:sz w:val="24"/>
          <w:szCs w:val="24"/>
        </w:rPr>
        <w:t>)</w:t>
      </w:r>
      <w:r w:rsidR="00A4757B" w:rsidRPr="009379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757B">
        <w:rPr>
          <w:rFonts w:ascii="Times New Roman" w:hAnsi="Times New Roman" w:cs="Times New Roman"/>
          <w:sz w:val="24"/>
          <w:szCs w:val="24"/>
        </w:rPr>
        <w:t xml:space="preserve"> in Eq. (1), </w:t>
      </w:r>
      <w:r w:rsidR="00C00B30">
        <w:rPr>
          <w:rFonts w:ascii="Times New Roman" w:hAnsi="Times New Roman" w:cs="Times New Roman"/>
          <w:sz w:val="24"/>
          <w:szCs w:val="24"/>
        </w:rPr>
        <w:t>is deposition temperature dependent</w:t>
      </w:r>
      <w:r w:rsidR="00D24D3E">
        <w:rPr>
          <w:rFonts w:ascii="Times New Roman" w:hAnsi="Times New Roman" w:cs="Times New Roman"/>
          <w:sz w:val="24"/>
          <w:szCs w:val="24"/>
        </w:rPr>
        <w:t xml:space="preserve"> and that this dependence may</w:t>
      </w:r>
      <w:r w:rsidR="003D5E75">
        <w:rPr>
          <w:rFonts w:ascii="Times New Roman" w:hAnsi="Times New Roman" w:cs="Times New Roman"/>
          <w:sz w:val="24"/>
          <w:szCs w:val="24"/>
        </w:rPr>
        <w:t xml:space="preserve"> </w:t>
      </w:r>
      <w:r w:rsidR="00F64CED">
        <w:rPr>
          <w:rFonts w:ascii="Times New Roman" w:hAnsi="Times New Roman" w:cs="Times New Roman"/>
          <w:sz w:val="24"/>
          <w:szCs w:val="24"/>
        </w:rPr>
        <w:t xml:space="preserve">be wholly attributed to the temperature dependence of </w:t>
      </w:r>
      <w:r w:rsidR="00F64CED">
        <w:rPr>
          <w:rFonts w:ascii="Times New Roman" w:hAnsi="Times New Roman" w:cs="Times New Roman"/>
          <w:sz w:val="24"/>
          <w:szCs w:val="24"/>
        </w:rPr>
        <w:sym w:font="Symbol" w:char="F07A"/>
      </w:r>
      <w:r w:rsidR="00F64CED">
        <w:rPr>
          <w:rFonts w:ascii="Times New Roman" w:hAnsi="Times New Roman" w:cs="Times New Roman"/>
          <w:sz w:val="24"/>
          <w:szCs w:val="24"/>
        </w:rPr>
        <w:t>.</w:t>
      </w:r>
      <w:r w:rsidR="00693BC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693BC7" w:rsidRP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_Ref88657560 \h </w:instrText>
      </w:r>
      <w:r w:rsidR="00693BC7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693BC7" w:rsidRPr="00AF280C">
        <w:rPr>
          <w:rFonts w:ascii="Times New Roman" w:hAnsi="Times New Roman" w:cs="Times New Roman"/>
          <w:sz w:val="24"/>
          <w:szCs w:val="24"/>
          <w:vertAlign w:val="superscript"/>
        </w:rPr>
      </w:r>
      <w:r w:rsidR="00693BC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693BC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F64CED">
        <w:rPr>
          <w:rFonts w:ascii="Times New Roman" w:hAnsi="Times New Roman" w:cs="Times New Roman"/>
          <w:sz w:val="24"/>
          <w:szCs w:val="24"/>
        </w:rPr>
        <w:t xml:space="preserve"> </w:t>
      </w:r>
      <w:r w:rsidR="00224851">
        <w:rPr>
          <w:rFonts w:ascii="Times New Roman" w:hAnsi="Times New Roman" w:cs="Times New Roman"/>
          <w:sz w:val="24"/>
          <w:szCs w:val="24"/>
        </w:rPr>
        <w:t xml:space="preserve">This </w:t>
      </w:r>
      <w:r w:rsidR="008C0725">
        <w:rPr>
          <w:rFonts w:ascii="Times New Roman" w:hAnsi="Times New Roman" w:cs="Times New Roman"/>
          <w:sz w:val="24"/>
          <w:szCs w:val="24"/>
        </w:rPr>
        <w:t xml:space="preserve">parameter </w:t>
      </w:r>
      <w:r w:rsidR="00224851">
        <w:rPr>
          <w:rFonts w:ascii="Times New Roman" w:hAnsi="Times New Roman" w:cs="Times New Roman"/>
          <w:sz w:val="24"/>
          <w:szCs w:val="24"/>
        </w:rPr>
        <w:t xml:space="preserve">rises </w:t>
      </w:r>
      <w:r w:rsidR="008C0725">
        <w:rPr>
          <w:rFonts w:ascii="Times New Roman" w:hAnsi="Times New Roman" w:cs="Times New Roman"/>
          <w:sz w:val="24"/>
          <w:szCs w:val="24"/>
        </w:rPr>
        <w:t xml:space="preserve">from </w:t>
      </w:r>
      <w:r w:rsidR="00224851">
        <w:rPr>
          <w:rFonts w:ascii="Times New Roman" w:hAnsi="Times New Roman" w:cs="Times New Roman"/>
          <w:sz w:val="24"/>
          <w:szCs w:val="24"/>
        </w:rPr>
        <w:t>1</w:t>
      </w:r>
      <w:r w:rsidR="007A3D99">
        <w:rPr>
          <w:rFonts w:ascii="Times New Roman" w:hAnsi="Times New Roman" w:cs="Times New Roman"/>
          <w:sz w:val="24"/>
          <w:szCs w:val="24"/>
        </w:rPr>
        <w:t>.31 x 10</w:t>
      </w:r>
      <w:r w:rsidR="007A3D9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24851">
        <w:rPr>
          <w:rFonts w:ascii="Times New Roman" w:hAnsi="Times New Roman" w:cs="Times New Roman"/>
          <w:sz w:val="24"/>
          <w:szCs w:val="24"/>
        </w:rPr>
        <w:t xml:space="preserve"> at 55K to </w:t>
      </w:r>
      <w:r w:rsidR="00CC79BD">
        <w:rPr>
          <w:rFonts w:ascii="Times New Roman" w:hAnsi="Times New Roman" w:cs="Times New Roman"/>
          <w:sz w:val="24"/>
          <w:szCs w:val="24"/>
        </w:rPr>
        <w:t>4</w:t>
      </w:r>
      <w:r w:rsidR="007A3D99">
        <w:rPr>
          <w:rFonts w:ascii="Times New Roman" w:hAnsi="Times New Roman" w:cs="Times New Roman"/>
          <w:sz w:val="24"/>
          <w:szCs w:val="24"/>
        </w:rPr>
        <w:t>.77 x 10</w:t>
      </w:r>
      <w:r w:rsidR="007A3D9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C79BD">
        <w:rPr>
          <w:rFonts w:ascii="Times New Roman" w:hAnsi="Times New Roman" w:cs="Times New Roman"/>
          <w:sz w:val="24"/>
          <w:szCs w:val="24"/>
        </w:rPr>
        <w:t xml:space="preserve"> at 80K. At T&gt;80K, </w:t>
      </w:r>
      <w:r w:rsidR="00A9519F">
        <w:rPr>
          <w:rFonts w:ascii="Times New Roman" w:hAnsi="Times New Roman" w:cs="Times New Roman"/>
          <w:sz w:val="24"/>
          <w:szCs w:val="24"/>
        </w:rPr>
        <w:t>self-</w:t>
      </w:r>
      <w:r w:rsidR="00CC79BD">
        <w:rPr>
          <w:rFonts w:ascii="Times New Roman" w:hAnsi="Times New Roman" w:cs="Times New Roman"/>
          <w:sz w:val="24"/>
          <w:szCs w:val="24"/>
        </w:rPr>
        <w:t>diffusion of molecules within th</w:t>
      </w:r>
      <w:r w:rsidR="00784CAC">
        <w:rPr>
          <w:rFonts w:ascii="Times New Roman" w:hAnsi="Times New Roman" w:cs="Times New Roman"/>
          <w:sz w:val="24"/>
          <w:szCs w:val="24"/>
        </w:rPr>
        <w:t>e</w:t>
      </w:r>
      <w:r w:rsidR="00CC79BD">
        <w:rPr>
          <w:rFonts w:ascii="Times New Roman" w:hAnsi="Times New Roman" w:cs="Times New Roman"/>
          <w:sz w:val="24"/>
          <w:szCs w:val="24"/>
        </w:rPr>
        <w:t xml:space="preserve"> glassy material </w:t>
      </w:r>
      <w:r w:rsidR="00A9519F">
        <w:rPr>
          <w:rFonts w:ascii="Times New Roman" w:hAnsi="Times New Roman" w:cs="Times New Roman"/>
          <w:sz w:val="24"/>
          <w:szCs w:val="24"/>
        </w:rPr>
        <w:t>becomes measureable</w:t>
      </w:r>
      <w:r w:rsidR="00CA4F64">
        <w:rPr>
          <w:rFonts w:ascii="Times New Roman" w:hAnsi="Times New Roman" w:cs="Times New Roman"/>
          <w:sz w:val="24"/>
          <w:szCs w:val="24"/>
        </w:rPr>
        <w:t>,</w:t>
      </w:r>
      <w:r w:rsidR="00A9519F">
        <w:rPr>
          <w:rFonts w:ascii="Times New Roman" w:hAnsi="Times New Roman" w:cs="Times New Roman"/>
          <w:sz w:val="24"/>
          <w:szCs w:val="24"/>
        </w:rPr>
        <w:t xml:space="preserve"> with </w:t>
      </w:r>
      <w:r w:rsidR="00CA4F64">
        <w:rPr>
          <w:rFonts w:ascii="Times New Roman" w:hAnsi="Times New Roman" w:cs="Times New Roman"/>
          <w:sz w:val="24"/>
          <w:szCs w:val="24"/>
        </w:rPr>
        <w:t xml:space="preserve">a diffusion coefficient </w:t>
      </w:r>
      <w:r w:rsidR="00A9519F">
        <w:rPr>
          <w:rFonts w:ascii="Times New Roman" w:hAnsi="Times New Roman" w:cs="Times New Roman"/>
          <w:sz w:val="24"/>
          <w:szCs w:val="24"/>
        </w:rPr>
        <w:t>&gt;</w:t>
      </w:r>
      <w:r w:rsidR="0085696C">
        <w:rPr>
          <w:rFonts w:ascii="Times New Roman" w:hAnsi="Times New Roman" w:cs="Times New Roman"/>
          <w:sz w:val="24"/>
          <w:szCs w:val="24"/>
        </w:rPr>
        <w:t xml:space="preserve"> </w:t>
      </w:r>
      <w:r w:rsidR="00CA4F64">
        <w:rPr>
          <w:rFonts w:ascii="Times New Roman" w:hAnsi="Times New Roman" w:cs="Times New Roman"/>
          <w:sz w:val="24"/>
          <w:szCs w:val="24"/>
        </w:rPr>
        <w:t>1</w:t>
      </w:r>
      <w:r w:rsidR="008B2604">
        <w:rPr>
          <w:rFonts w:ascii="Times New Roman" w:hAnsi="Times New Roman" w:cs="Times New Roman"/>
          <w:sz w:val="24"/>
          <w:szCs w:val="24"/>
        </w:rPr>
        <w:t>0</w:t>
      </w:r>
      <w:r w:rsidR="008B2604">
        <w:rPr>
          <w:rFonts w:ascii="Times New Roman" w:hAnsi="Times New Roman" w:cs="Times New Roman"/>
          <w:sz w:val="24"/>
          <w:szCs w:val="24"/>
          <w:vertAlign w:val="superscript"/>
        </w:rPr>
        <w:t>-20</w:t>
      </w:r>
      <w:r w:rsidR="008B2604">
        <w:rPr>
          <w:rFonts w:ascii="Times New Roman" w:hAnsi="Times New Roman" w:cs="Times New Roman"/>
          <w:sz w:val="24"/>
          <w:szCs w:val="24"/>
        </w:rPr>
        <w:t xml:space="preserve"> cm</w:t>
      </w:r>
      <w:r w:rsidR="008B26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2604">
        <w:rPr>
          <w:rFonts w:ascii="Times New Roman" w:hAnsi="Times New Roman" w:cs="Times New Roman"/>
          <w:sz w:val="24"/>
          <w:szCs w:val="24"/>
        </w:rPr>
        <w:t>s</w:t>
      </w:r>
      <w:r w:rsidR="008B260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45182">
        <w:rPr>
          <w:rFonts w:ascii="Times New Roman" w:hAnsi="Times New Roman" w:cs="Times New Roman"/>
          <w:sz w:val="24"/>
          <w:szCs w:val="24"/>
        </w:rPr>
        <w:t xml:space="preserve">, </w:t>
      </w:r>
      <w:r w:rsidR="00CA4F64">
        <w:rPr>
          <w:rFonts w:ascii="Times New Roman" w:hAnsi="Times New Roman" w:cs="Times New Roman"/>
          <w:sz w:val="24"/>
          <w:szCs w:val="24"/>
        </w:rPr>
        <w:t>climbing rapidly as T increases</w:t>
      </w:r>
      <w:r w:rsidR="007A3D99">
        <w:rPr>
          <w:rFonts w:ascii="Times New Roman" w:hAnsi="Times New Roman" w:cs="Times New Roman"/>
          <w:sz w:val="24"/>
          <w:szCs w:val="24"/>
        </w:rPr>
        <w:t>.</w:t>
      </w:r>
      <w:r w:rsidR="007A3D99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7A3D99" w:rsidRP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_Ref88735243 \h </w:instrText>
      </w:r>
      <w:r w:rsidR="007A3D99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7A3D99" w:rsidRPr="00AF280C">
        <w:rPr>
          <w:rFonts w:ascii="Times New Roman" w:hAnsi="Times New Roman" w:cs="Times New Roman"/>
          <w:sz w:val="24"/>
          <w:szCs w:val="24"/>
          <w:vertAlign w:val="superscript"/>
        </w:rPr>
      </w:r>
      <w:r w:rsidR="007A3D99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7A3D99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1C45FF">
        <w:rPr>
          <w:rFonts w:ascii="Times New Roman" w:hAnsi="Times New Roman" w:cs="Times New Roman"/>
          <w:sz w:val="24"/>
          <w:szCs w:val="24"/>
        </w:rPr>
        <w:t xml:space="preserve"> Diffusion implies freedom of motion and </w:t>
      </w:r>
      <w:r w:rsidR="003D5E75">
        <w:rPr>
          <w:rFonts w:ascii="Times New Roman" w:hAnsi="Times New Roman" w:cs="Times New Roman"/>
          <w:sz w:val="24"/>
          <w:szCs w:val="24"/>
        </w:rPr>
        <w:t xml:space="preserve">is accompanied by a decay of </w:t>
      </w:r>
      <w:r w:rsidR="003D5E75">
        <w:rPr>
          <w:rFonts w:ascii="Times New Roman" w:hAnsi="Times New Roman" w:cs="Times New Roman"/>
          <w:sz w:val="24"/>
          <w:szCs w:val="24"/>
        </w:rPr>
        <w:sym w:font="Symbol" w:char="F07A"/>
      </w:r>
      <w:r w:rsidR="00C00B30">
        <w:rPr>
          <w:rFonts w:ascii="Times New Roman" w:hAnsi="Times New Roman" w:cs="Times New Roman"/>
          <w:sz w:val="24"/>
          <w:szCs w:val="24"/>
        </w:rPr>
        <w:t>, which reverts</w:t>
      </w:r>
      <w:r w:rsidR="003D5E75">
        <w:rPr>
          <w:rFonts w:ascii="Times New Roman" w:hAnsi="Times New Roman" w:cs="Times New Roman"/>
          <w:sz w:val="24"/>
          <w:szCs w:val="24"/>
        </w:rPr>
        <w:t xml:space="preserve"> at 89K to </w:t>
      </w:r>
      <w:r w:rsidR="00A05551">
        <w:rPr>
          <w:rFonts w:ascii="Times New Roman" w:hAnsi="Times New Roman" w:cs="Times New Roman"/>
          <w:sz w:val="24"/>
          <w:szCs w:val="24"/>
        </w:rPr>
        <w:t xml:space="preserve">1.16 x </w:t>
      </w:r>
      <w:r w:rsidR="00A05551" w:rsidRPr="00A05551">
        <w:rPr>
          <w:rFonts w:ascii="Times New Roman" w:hAnsi="Times New Roman" w:cs="Times New Roman"/>
          <w:sz w:val="24"/>
          <w:szCs w:val="24"/>
        </w:rPr>
        <w:t>10</w:t>
      </w:r>
      <w:r w:rsidR="00A05551" w:rsidRPr="00A0555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05551">
        <w:rPr>
          <w:rFonts w:ascii="Times New Roman" w:hAnsi="Times New Roman" w:cs="Times New Roman"/>
          <w:sz w:val="24"/>
          <w:szCs w:val="24"/>
        </w:rPr>
        <w:t xml:space="preserve">, close to </w:t>
      </w:r>
      <w:r w:rsidR="003D5E75" w:rsidRPr="00A05551">
        <w:rPr>
          <w:rFonts w:ascii="Times New Roman" w:hAnsi="Times New Roman" w:cs="Times New Roman"/>
          <w:sz w:val="24"/>
          <w:szCs w:val="24"/>
        </w:rPr>
        <w:t>its</w:t>
      </w:r>
      <w:r w:rsidR="003D5E75">
        <w:rPr>
          <w:rFonts w:ascii="Times New Roman" w:hAnsi="Times New Roman" w:cs="Times New Roman"/>
          <w:sz w:val="24"/>
          <w:szCs w:val="24"/>
        </w:rPr>
        <w:t xml:space="preserve"> low temperature value</w:t>
      </w:r>
      <w:r w:rsidR="00A05551">
        <w:rPr>
          <w:rFonts w:ascii="Times New Roman" w:hAnsi="Times New Roman" w:cs="Times New Roman"/>
          <w:sz w:val="24"/>
          <w:szCs w:val="24"/>
        </w:rPr>
        <w:t xml:space="preserve"> of 1.31 x 10</w:t>
      </w:r>
      <w:r w:rsidR="00A0555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05551">
        <w:rPr>
          <w:rFonts w:ascii="Times New Roman" w:hAnsi="Times New Roman" w:cs="Times New Roman"/>
          <w:sz w:val="24"/>
          <w:szCs w:val="24"/>
        </w:rPr>
        <w:t xml:space="preserve"> </w:t>
      </w:r>
      <w:r w:rsidR="00CA4F64">
        <w:rPr>
          <w:rFonts w:ascii="Times New Roman" w:hAnsi="Times New Roman" w:cs="Times New Roman"/>
          <w:sz w:val="24"/>
          <w:szCs w:val="24"/>
        </w:rPr>
        <w:t xml:space="preserve">at </w:t>
      </w:r>
      <w:r w:rsidR="00A05551">
        <w:rPr>
          <w:rFonts w:ascii="Times New Roman" w:hAnsi="Times New Roman" w:cs="Times New Roman"/>
          <w:sz w:val="24"/>
          <w:szCs w:val="24"/>
        </w:rPr>
        <w:t>55K</w:t>
      </w:r>
      <w:r w:rsidR="003D5E75">
        <w:rPr>
          <w:rFonts w:ascii="Times New Roman" w:hAnsi="Times New Roman" w:cs="Times New Roman"/>
          <w:sz w:val="24"/>
          <w:szCs w:val="24"/>
        </w:rPr>
        <w:t xml:space="preserve">. </w:t>
      </w:r>
      <w:r w:rsidR="0085696C">
        <w:rPr>
          <w:rFonts w:ascii="Times New Roman" w:hAnsi="Times New Roman" w:cs="Times New Roman"/>
          <w:sz w:val="24"/>
          <w:szCs w:val="24"/>
        </w:rPr>
        <w:t>Thus increased self-diffusion mirrors the growth in orientation in the temperature range &gt;80K</w:t>
      </w:r>
      <w:r w:rsidR="00D24D3E">
        <w:rPr>
          <w:rFonts w:ascii="Times New Roman" w:hAnsi="Times New Roman" w:cs="Times New Roman"/>
          <w:sz w:val="24"/>
          <w:szCs w:val="24"/>
        </w:rPr>
        <w:t>, see S(v).</w:t>
      </w:r>
      <w:r w:rsidR="0085696C">
        <w:rPr>
          <w:rFonts w:ascii="Times New Roman" w:hAnsi="Times New Roman" w:cs="Times New Roman"/>
          <w:sz w:val="24"/>
          <w:szCs w:val="24"/>
        </w:rPr>
        <w:t xml:space="preserve"> </w:t>
      </w:r>
      <w:r w:rsidR="00D24D3E">
        <w:rPr>
          <w:rFonts w:ascii="Times New Roman" w:hAnsi="Times New Roman" w:cs="Times New Roman"/>
          <w:sz w:val="24"/>
          <w:szCs w:val="24"/>
        </w:rPr>
        <w:t>T</w:t>
      </w:r>
      <w:r w:rsidR="00F33234">
        <w:rPr>
          <w:rFonts w:ascii="Times New Roman" w:hAnsi="Times New Roman" w:cs="Times New Roman"/>
          <w:sz w:val="24"/>
          <w:szCs w:val="24"/>
        </w:rPr>
        <w:t xml:space="preserve">he minimum </w:t>
      </w:r>
      <w:r w:rsidR="00D24D3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F33234">
        <w:rPr>
          <w:rFonts w:ascii="Times New Roman" w:hAnsi="Times New Roman" w:cs="Times New Roman"/>
          <w:sz w:val="24"/>
          <w:szCs w:val="24"/>
        </w:rPr>
        <w:t xml:space="preserve">value of </w:t>
      </w:r>
      <w:r w:rsidR="00F33234" w:rsidRPr="009379E8">
        <w:rPr>
          <w:rFonts w:ascii="Times New Roman" w:hAnsi="Times New Roman" w:cs="Times New Roman"/>
          <w:sz w:val="24"/>
          <w:szCs w:val="24"/>
        </w:rPr>
        <w:t>&lt;</w:t>
      </w:r>
      <w:r w:rsidR="00F33234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F33234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F33234" w:rsidRPr="009379E8">
        <w:rPr>
          <w:rFonts w:ascii="Times New Roman" w:hAnsi="Times New Roman" w:cs="Times New Roman"/>
          <w:sz w:val="24"/>
          <w:szCs w:val="24"/>
        </w:rPr>
        <w:t>&gt;/</w:t>
      </w:r>
      <w:r w:rsidR="00F33234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F33234">
        <w:rPr>
          <w:rFonts w:ascii="Times New Roman" w:hAnsi="Times New Roman" w:cs="Times New Roman"/>
          <w:sz w:val="24"/>
          <w:szCs w:val="24"/>
        </w:rPr>
        <w:t xml:space="preserve"> </w:t>
      </w:r>
      <w:r w:rsidR="00D24D3E">
        <w:rPr>
          <w:rFonts w:ascii="Times New Roman" w:hAnsi="Times New Roman" w:cs="Times New Roman"/>
          <w:sz w:val="24"/>
          <w:szCs w:val="24"/>
        </w:rPr>
        <w:t>=0.0026</w:t>
      </w:r>
      <w:r w:rsidR="00D24D3E">
        <w:rPr>
          <w:rFonts w:ascii="Times New Roman" w:hAnsi="Times New Roman" w:cs="Times New Roman"/>
          <w:sz w:val="24"/>
          <w:szCs w:val="24"/>
        </w:rPr>
        <w:sym w:font="Symbol" w:char="F0B1"/>
      </w:r>
      <w:r w:rsidR="00D24D3E">
        <w:rPr>
          <w:rFonts w:ascii="Times New Roman" w:hAnsi="Times New Roman" w:cs="Times New Roman"/>
          <w:sz w:val="24"/>
          <w:szCs w:val="24"/>
        </w:rPr>
        <w:t>0.0001 (</w:t>
      </w:r>
      <w:r w:rsidR="00F33234">
        <w:rPr>
          <w:rFonts w:ascii="Times New Roman" w:hAnsi="Times New Roman" w:cs="Times New Roman"/>
          <w:sz w:val="24"/>
          <w:szCs w:val="24"/>
        </w:rPr>
        <w:t>Fig. 1</w:t>
      </w:r>
      <w:r w:rsidR="00D24D3E">
        <w:rPr>
          <w:rFonts w:ascii="Times New Roman" w:hAnsi="Times New Roman" w:cs="Times New Roman"/>
          <w:sz w:val="24"/>
          <w:szCs w:val="24"/>
        </w:rPr>
        <w:t>)</w:t>
      </w:r>
      <w:r w:rsidR="00F33234">
        <w:rPr>
          <w:rFonts w:ascii="Times New Roman" w:hAnsi="Times New Roman" w:cs="Times New Roman"/>
          <w:sz w:val="24"/>
          <w:szCs w:val="24"/>
        </w:rPr>
        <w:t xml:space="preserve"> is found to occur between 75K and 77.5K. The fitted value</w:t>
      </w:r>
      <w:r w:rsidR="00207ED1">
        <w:rPr>
          <w:rFonts w:ascii="Times New Roman" w:hAnsi="Times New Roman" w:cs="Times New Roman"/>
          <w:sz w:val="24"/>
          <w:szCs w:val="24"/>
        </w:rPr>
        <w:t xml:space="preserve"> </w:t>
      </w:r>
      <w:r w:rsidR="00AC3E29">
        <w:rPr>
          <w:rFonts w:ascii="Times New Roman" w:hAnsi="Times New Roman" w:cs="Times New Roman"/>
          <w:sz w:val="24"/>
          <w:szCs w:val="24"/>
        </w:rPr>
        <w:t>is</w:t>
      </w:r>
      <w:r w:rsidR="00F33234">
        <w:rPr>
          <w:rFonts w:ascii="Times New Roman" w:hAnsi="Times New Roman" w:cs="Times New Roman"/>
          <w:sz w:val="24"/>
          <w:szCs w:val="24"/>
        </w:rPr>
        <w:t xml:space="preserve"> 0.00405</w:t>
      </w:r>
      <w:r w:rsidR="00F33234">
        <w:rPr>
          <w:rFonts w:ascii="Times New Roman" w:hAnsi="Times New Roman" w:cs="Times New Roman"/>
          <w:sz w:val="24"/>
          <w:szCs w:val="24"/>
        </w:rPr>
        <w:sym w:font="Symbol" w:char="F0B1"/>
      </w:r>
      <w:r w:rsidR="00F33234">
        <w:rPr>
          <w:rFonts w:ascii="Times New Roman" w:hAnsi="Times New Roman" w:cs="Times New Roman"/>
          <w:sz w:val="24"/>
          <w:szCs w:val="24"/>
        </w:rPr>
        <w:t>0.00004</w:t>
      </w:r>
      <w:r w:rsidR="00207ED1">
        <w:rPr>
          <w:rFonts w:ascii="Times New Roman" w:hAnsi="Times New Roman" w:cs="Times New Roman"/>
          <w:sz w:val="24"/>
          <w:szCs w:val="24"/>
        </w:rPr>
        <w:t xml:space="preserve">, </w:t>
      </w:r>
      <w:r w:rsidR="00F33234">
        <w:rPr>
          <w:rFonts w:ascii="Times New Roman" w:hAnsi="Times New Roman" w:cs="Times New Roman"/>
          <w:sz w:val="24"/>
          <w:szCs w:val="24"/>
        </w:rPr>
        <w:t xml:space="preserve">reproduced using T = 78.3K </w:t>
      </w:r>
      <w:r w:rsidR="00207ED1">
        <w:rPr>
          <w:rFonts w:ascii="Times New Roman" w:hAnsi="Times New Roman" w:cs="Times New Roman"/>
          <w:sz w:val="24"/>
          <w:szCs w:val="24"/>
        </w:rPr>
        <w:t xml:space="preserve">obtained with </w:t>
      </w:r>
      <w:r w:rsidR="00207ED1">
        <w:rPr>
          <w:rFonts w:ascii="Times New Roman" w:hAnsi="Times New Roman" w:cs="Times New Roman"/>
          <w:sz w:val="24"/>
          <w:szCs w:val="24"/>
        </w:rPr>
        <w:sym w:font="Symbol" w:char="F07A"/>
      </w:r>
      <w:r w:rsidR="00207ED1">
        <w:rPr>
          <w:rFonts w:ascii="Times New Roman" w:hAnsi="Times New Roman" w:cs="Times New Roman"/>
          <w:sz w:val="24"/>
          <w:szCs w:val="24"/>
        </w:rPr>
        <w:t xml:space="preserve"> = 4.40 x 10</w:t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F33234">
        <w:rPr>
          <w:rFonts w:ascii="Times New Roman" w:hAnsi="Times New Roman" w:cs="Times New Roman"/>
          <w:sz w:val="24"/>
          <w:szCs w:val="24"/>
        </w:rPr>
        <w:t xml:space="preserve">on solution of </w:t>
      </w:r>
      <w:r w:rsidR="00F33234">
        <w:rPr>
          <w:rFonts w:ascii="Times New Roman" w:hAnsi="Times New Roman" w:cs="Times New Roman"/>
          <w:sz w:val="24"/>
          <w:szCs w:val="24"/>
        </w:rPr>
        <w:sym w:font="Symbol" w:char="F046"/>
      </w:r>
      <w:r w:rsidR="00F33234">
        <w:rPr>
          <w:rFonts w:ascii="Times New Roman" w:hAnsi="Times New Roman" w:cs="Times New Roman"/>
          <w:sz w:val="24"/>
          <w:szCs w:val="24"/>
        </w:rPr>
        <w:t xml:space="preserve"> </w:t>
      </w:r>
      <w:r w:rsidR="00F33234" w:rsidRPr="009379E8">
        <w:rPr>
          <w:rFonts w:ascii="Times New Roman" w:hAnsi="Times New Roman" w:cs="Times New Roman"/>
          <w:sz w:val="24"/>
          <w:szCs w:val="24"/>
        </w:rPr>
        <w:t>= 0</w:t>
      </w:r>
      <w:r w:rsidR="00BA31D1">
        <w:rPr>
          <w:rFonts w:ascii="Times New Roman" w:hAnsi="Times New Roman" w:cs="Times New Roman"/>
          <w:sz w:val="24"/>
          <w:szCs w:val="24"/>
        </w:rPr>
        <w:t>.</w:t>
      </w:r>
    </w:p>
    <w:p w14:paraId="0A154D60" w14:textId="6D7269A4" w:rsidR="00CD3D5A" w:rsidRDefault="00F538BA" w:rsidP="004C6BAE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07ED1">
        <w:rPr>
          <w:rFonts w:ascii="Times New Roman" w:hAnsi="Times New Roman" w:cs="Times New Roman"/>
          <w:sz w:val="24"/>
          <w:szCs w:val="24"/>
        </w:rPr>
        <w:t>turn now to</w:t>
      </w:r>
      <w:r w:rsidR="004E55F1">
        <w:rPr>
          <w:rFonts w:ascii="Times New Roman" w:hAnsi="Times New Roman" w:cs="Times New Roman"/>
          <w:sz w:val="24"/>
          <w:szCs w:val="24"/>
        </w:rPr>
        <w:t xml:space="preserve"> </w:t>
      </w:r>
      <w:r w:rsidR="00207ED1">
        <w:rPr>
          <w:rFonts w:ascii="Times New Roman" w:hAnsi="Times New Roman" w:cs="Times New Roman"/>
          <w:sz w:val="24"/>
          <w:szCs w:val="24"/>
        </w:rPr>
        <w:t xml:space="preserve">the glassy solids </w:t>
      </w:r>
      <w:r w:rsidR="004E55F1">
        <w:rPr>
          <w:rFonts w:ascii="Times New Roman" w:hAnsi="Times New Roman" w:cs="Times New Roman"/>
          <w:sz w:val="24"/>
          <w:szCs w:val="24"/>
        </w:rPr>
        <w:t>1-butanol and 1-pentanol</w:t>
      </w:r>
      <w:r w:rsidR="00207ED1">
        <w:rPr>
          <w:rFonts w:ascii="Times New Roman" w:hAnsi="Times New Roman" w:cs="Times New Roman"/>
          <w:sz w:val="24"/>
          <w:szCs w:val="24"/>
        </w:rPr>
        <w:t>,</w:t>
      </w:r>
      <w:r w:rsidR="008827C9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8827C9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_Ref89159608 \h </w:instrText>
      </w:r>
      <w:r w:rsidR="00BA2965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8827C9">
        <w:rPr>
          <w:rFonts w:ascii="Times New Roman" w:hAnsi="Times New Roman" w:cs="Times New Roman"/>
          <w:sz w:val="24"/>
          <w:szCs w:val="24"/>
          <w:vertAlign w:val="superscript"/>
        </w:rPr>
      </w:r>
      <w:r w:rsidR="008827C9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827C9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4E55F1">
        <w:rPr>
          <w:rFonts w:ascii="Times New Roman" w:hAnsi="Times New Roman" w:cs="Times New Roman"/>
          <w:sz w:val="24"/>
          <w:szCs w:val="24"/>
        </w:rPr>
        <w:t xml:space="preserve"> between 32K and 48K </w:t>
      </w:r>
      <w:r w:rsidR="00AC3E29">
        <w:rPr>
          <w:rFonts w:ascii="Times New Roman" w:hAnsi="Times New Roman" w:cs="Times New Roman"/>
          <w:sz w:val="24"/>
          <w:szCs w:val="24"/>
        </w:rPr>
        <w:t>in which</w:t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E83666">
        <w:rPr>
          <w:rFonts w:ascii="Times New Roman" w:hAnsi="Times New Roman" w:cs="Times New Roman"/>
          <w:sz w:val="24"/>
          <w:szCs w:val="24"/>
        </w:rPr>
        <w:t>maximum negative value</w:t>
      </w:r>
      <w:r w:rsidR="004C1622">
        <w:rPr>
          <w:rFonts w:ascii="Times New Roman" w:hAnsi="Times New Roman" w:cs="Times New Roman"/>
          <w:sz w:val="24"/>
          <w:szCs w:val="24"/>
        </w:rPr>
        <w:t>s</w:t>
      </w:r>
      <w:r w:rsidR="008827C9">
        <w:rPr>
          <w:rFonts w:ascii="Times New Roman" w:hAnsi="Times New Roman" w:cs="Times New Roman"/>
          <w:sz w:val="24"/>
          <w:szCs w:val="24"/>
        </w:rPr>
        <w:t xml:space="preserve"> of orientation</w:t>
      </w:r>
      <w:r w:rsidR="00E83666">
        <w:rPr>
          <w:rFonts w:ascii="Times New Roman" w:hAnsi="Times New Roman" w:cs="Times New Roman"/>
          <w:sz w:val="24"/>
          <w:szCs w:val="24"/>
        </w:rPr>
        <w:t xml:space="preserve"> </w:t>
      </w:r>
      <w:r w:rsidR="009C719C">
        <w:rPr>
          <w:rFonts w:ascii="Times New Roman" w:hAnsi="Times New Roman" w:cs="Times New Roman"/>
          <w:sz w:val="24"/>
          <w:szCs w:val="24"/>
        </w:rPr>
        <w:t xml:space="preserve">were </w:t>
      </w:r>
      <w:r w:rsidR="00E83666">
        <w:rPr>
          <w:rFonts w:ascii="Times New Roman" w:hAnsi="Times New Roman" w:cs="Times New Roman"/>
          <w:sz w:val="24"/>
          <w:szCs w:val="24"/>
        </w:rPr>
        <w:t>observed</w:t>
      </w:r>
      <w:r w:rsidR="004E55F1">
        <w:rPr>
          <w:rFonts w:ascii="Times New Roman" w:hAnsi="Times New Roman" w:cs="Times New Roman"/>
          <w:sz w:val="24"/>
          <w:szCs w:val="24"/>
        </w:rPr>
        <w:t>.</w:t>
      </w:r>
      <w:r w:rsidR="0023063E">
        <w:rPr>
          <w:rFonts w:ascii="Times New Roman" w:hAnsi="Times New Roman" w:cs="Times New Roman"/>
          <w:sz w:val="24"/>
          <w:szCs w:val="24"/>
        </w:rPr>
        <w:t xml:space="preserve"> </w:t>
      </w:r>
      <w:r w:rsidR="004E55F1">
        <w:rPr>
          <w:rFonts w:ascii="Times New Roman" w:hAnsi="Times New Roman" w:cs="Times New Roman"/>
          <w:sz w:val="24"/>
          <w:szCs w:val="24"/>
        </w:rPr>
        <w:t>R</w:t>
      </w:r>
      <w:r w:rsidR="00743E71">
        <w:rPr>
          <w:rFonts w:ascii="Times New Roman" w:hAnsi="Times New Roman" w:cs="Times New Roman"/>
          <w:sz w:val="24"/>
          <w:szCs w:val="24"/>
        </w:rPr>
        <w:t>esults</w:t>
      </w:r>
      <w:r w:rsidR="006A664E">
        <w:rPr>
          <w:rFonts w:ascii="Times New Roman" w:hAnsi="Times New Roman" w:cs="Times New Roman"/>
          <w:sz w:val="24"/>
          <w:szCs w:val="24"/>
        </w:rPr>
        <w:t>,</w:t>
      </w:r>
      <w:r w:rsidR="009B3D12">
        <w:rPr>
          <w:rFonts w:ascii="Times New Roman" w:hAnsi="Times New Roman" w:cs="Times New Roman"/>
          <w:sz w:val="24"/>
          <w:szCs w:val="24"/>
        </w:rPr>
        <w:t xml:space="preserve"> </w:t>
      </w:r>
      <w:r w:rsidR="00743E71">
        <w:rPr>
          <w:rFonts w:ascii="Times New Roman" w:hAnsi="Times New Roman" w:cs="Times New Roman"/>
          <w:sz w:val="24"/>
          <w:szCs w:val="24"/>
        </w:rPr>
        <w:t xml:space="preserve">based on </w:t>
      </w:r>
      <w:r w:rsidR="006A664E">
        <w:rPr>
          <w:rFonts w:ascii="Times New Roman" w:hAnsi="Times New Roman" w:cs="Times New Roman"/>
          <w:sz w:val="24"/>
          <w:szCs w:val="24"/>
        </w:rPr>
        <w:t xml:space="preserve">Kelvin probe measurements, </w:t>
      </w:r>
      <w:r w:rsidR="00743E71">
        <w:rPr>
          <w:rFonts w:ascii="Times New Roman" w:hAnsi="Times New Roman" w:cs="Times New Roman"/>
          <w:sz w:val="24"/>
          <w:szCs w:val="24"/>
        </w:rPr>
        <w:t>m</w:t>
      </w:r>
      <w:r w:rsidR="004E55F1">
        <w:rPr>
          <w:rFonts w:ascii="Times New Roman" w:hAnsi="Times New Roman" w:cs="Times New Roman"/>
          <w:sz w:val="24"/>
          <w:szCs w:val="24"/>
        </w:rPr>
        <w:t>ay be expressed</w:t>
      </w:r>
      <w:r w:rsidR="00CD3D5A">
        <w:rPr>
          <w:rFonts w:ascii="Times New Roman" w:hAnsi="Times New Roman" w:cs="Times New Roman"/>
          <w:sz w:val="24"/>
          <w:szCs w:val="24"/>
        </w:rPr>
        <w:t xml:space="preserve"> as electric fields</w:t>
      </w:r>
      <w:r w:rsidR="009B3D12">
        <w:rPr>
          <w:rFonts w:ascii="Times New Roman" w:hAnsi="Times New Roman" w:cs="Times New Roman"/>
          <w:sz w:val="24"/>
          <w:szCs w:val="24"/>
        </w:rPr>
        <w:t>.</w:t>
      </w:r>
      <w:r w:rsid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9B3D12">
        <w:rPr>
          <w:rFonts w:ascii="Times New Roman" w:hAnsi="Times New Roman" w:cs="Times New Roman"/>
          <w:sz w:val="24"/>
          <w:szCs w:val="24"/>
        </w:rPr>
        <w:t>F</w:t>
      </w:r>
      <w:r w:rsidR="004E55F1">
        <w:rPr>
          <w:rFonts w:ascii="Times New Roman" w:hAnsi="Times New Roman" w:cs="Times New Roman"/>
          <w:sz w:val="24"/>
          <w:szCs w:val="24"/>
        </w:rPr>
        <w:t xml:space="preserve">or example </w:t>
      </w:r>
      <w:r w:rsidR="00CD3D5A">
        <w:rPr>
          <w:rFonts w:ascii="Times New Roman" w:hAnsi="Times New Roman" w:cs="Times New Roman"/>
          <w:sz w:val="24"/>
          <w:szCs w:val="24"/>
        </w:rPr>
        <w:t>the value of the spontelectric field</w:t>
      </w:r>
      <w:r w:rsidR="004339EE">
        <w:rPr>
          <w:rFonts w:ascii="Times New Roman" w:hAnsi="Times New Roman" w:cs="Times New Roman"/>
          <w:sz w:val="24"/>
          <w:szCs w:val="24"/>
        </w:rPr>
        <w:t xml:space="preserve">, </w:t>
      </w:r>
      <w:r w:rsidR="004339EE" w:rsidRPr="009379E8">
        <w:rPr>
          <w:rFonts w:ascii="Times New Roman" w:hAnsi="Times New Roman" w:cs="Times New Roman"/>
          <w:sz w:val="24"/>
          <w:szCs w:val="24"/>
        </w:rPr>
        <w:t>E</w:t>
      </w:r>
      <w:r w:rsidR="004339EE" w:rsidRPr="009379E8">
        <w:rPr>
          <w:rFonts w:ascii="Times New Roman" w:hAnsi="Times New Roman" w:cs="Times New Roman"/>
          <w:sz w:val="24"/>
          <w:szCs w:val="24"/>
          <w:vertAlign w:val="subscript"/>
        </w:rPr>
        <w:t>spont</w:t>
      </w:r>
      <w:r w:rsidR="004339EE">
        <w:rPr>
          <w:rFonts w:ascii="Times New Roman" w:hAnsi="Times New Roman" w:cs="Times New Roman"/>
          <w:sz w:val="24"/>
          <w:szCs w:val="24"/>
        </w:rPr>
        <w:t xml:space="preserve">, </w:t>
      </w:r>
      <w:r w:rsidR="00CD3D5A">
        <w:rPr>
          <w:rFonts w:ascii="Times New Roman" w:hAnsi="Times New Roman" w:cs="Times New Roman"/>
          <w:sz w:val="24"/>
          <w:szCs w:val="24"/>
        </w:rPr>
        <w:t xml:space="preserve">is </w:t>
      </w:r>
      <w:r w:rsidR="00743E71">
        <w:rPr>
          <w:rFonts w:ascii="Times New Roman" w:hAnsi="Times New Roman" w:cs="Times New Roman"/>
          <w:sz w:val="24"/>
          <w:szCs w:val="24"/>
        </w:rPr>
        <w:t xml:space="preserve">estimated </w:t>
      </w:r>
      <w:r w:rsidR="004E55F1">
        <w:rPr>
          <w:rFonts w:ascii="Times New Roman" w:hAnsi="Times New Roman" w:cs="Times New Roman"/>
          <w:sz w:val="24"/>
          <w:szCs w:val="24"/>
        </w:rPr>
        <w:t>1.24 x 10</w:t>
      </w:r>
      <w:r w:rsidR="004E55F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4E55F1">
        <w:rPr>
          <w:rFonts w:ascii="Times New Roman" w:hAnsi="Times New Roman" w:cs="Times New Roman"/>
          <w:sz w:val="24"/>
          <w:szCs w:val="24"/>
        </w:rPr>
        <w:t xml:space="preserve"> Vm</w:t>
      </w:r>
      <w:r w:rsidR="004E55F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E55F1">
        <w:rPr>
          <w:rFonts w:ascii="Times New Roman" w:hAnsi="Times New Roman" w:cs="Times New Roman"/>
          <w:sz w:val="24"/>
          <w:szCs w:val="24"/>
        </w:rPr>
        <w:t xml:space="preserve"> for 1-pentanol at 40K.</w:t>
      </w:r>
      <w:r w:rsidR="004E55F1">
        <w:rPr>
          <w:rStyle w:val="EndnoteReference"/>
          <w:rFonts w:ascii="Times New Roman" w:hAnsi="Times New Roman" w:cs="Times New Roman"/>
          <w:sz w:val="24"/>
          <w:szCs w:val="24"/>
        </w:rPr>
        <w:endnoteReference w:id="16"/>
      </w:r>
      <w:r w:rsidR="004E55F1">
        <w:rPr>
          <w:rFonts w:ascii="Times New Roman" w:hAnsi="Times New Roman" w:cs="Times New Roman"/>
          <w:sz w:val="24"/>
          <w:szCs w:val="24"/>
        </w:rPr>
        <w:t xml:space="preserve"> </w:t>
      </w:r>
      <w:r w:rsidR="006A664E">
        <w:rPr>
          <w:rFonts w:ascii="Times New Roman" w:hAnsi="Times New Roman" w:cs="Times New Roman"/>
          <w:sz w:val="24"/>
          <w:szCs w:val="24"/>
        </w:rPr>
        <w:t>Here we</w:t>
      </w:r>
      <w:r w:rsidR="009C719C">
        <w:rPr>
          <w:rFonts w:ascii="Times New Roman" w:hAnsi="Times New Roman" w:cs="Times New Roman"/>
          <w:sz w:val="24"/>
          <w:szCs w:val="24"/>
        </w:rPr>
        <w:t xml:space="preserve"> </w:t>
      </w:r>
      <w:r w:rsidR="00E83666">
        <w:rPr>
          <w:rFonts w:ascii="Times New Roman" w:hAnsi="Times New Roman" w:cs="Times New Roman"/>
          <w:sz w:val="24"/>
          <w:szCs w:val="24"/>
        </w:rPr>
        <w:t>us</w:t>
      </w:r>
      <w:r w:rsidR="009C719C">
        <w:rPr>
          <w:rFonts w:ascii="Times New Roman" w:hAnsi="Times New Roman" w:cs="Times New Roman"/>
          <w:sz w:val="24"/>
          <w:szCs w:val="24"/>
        </w:rPr>
        <w:t>e</w:t>
      </w:r>
      <w:r w:rsid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CD3D5A" w:rsidRPr="009379E8">
        <w:rPr>
          <w:rFonts w:ascii="Times New Roman" w:hAnsi="Times New Roman" w:cs="Times New Roman"/>
          <w:sz w:val="24"/>
          <w:szCs w:val="24"/>
        </w:rPr>
        <w:t>E</w:t>
      </w:r>
      <w:r w:rsidR="00CD3D5A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D3D5A" w:rsidRPr="00985920">
        <w:rPr>
          <w:rFonts w:ascii="Times New Roman" w:hAnsi="Times New Roman" w:cs="Times New Roman"/>
          <w:sz w:val="24"/>
          <w:szCs w:val="24"/>
        </w:rPr>
        <w:t xml:space="preserve"> </w:t>
      </w:r>
      <w:r w:rsidR="00CD3D5A">
        <w:rPr>
          <w:rFonts w:ascii="Times New Roman" w:hAnsi="Times New Roman" w:cs="Times New Roman"/>
          <w:sz w:val="24"/>
          <w:szCs w:val="24"/>
        </w:rPr>
        <w:t xml:space="preserve">= </w:t>
      </w:r>
      <w:r w:rsidR="00CD3D5A" w:rsidRPr="00985920">
        <w:rPr>
          <w:rFonts w:ascii="Times New Roman" w:hAnsi="Times New Roman" w:cs="Times New Roman"/>
          <w:sz w:val="24"/>
          <w:szCs w:val="24"/>
        </w:rPr>
        <w:t>4</w:t>
      </w:r>
      <w:r w:rsidR="00CD3D5A" w:rsidRPr="00985920">
        <w:rPr>
          <w:rFonts w:ascii="Times New Roman" w:hAnsi="Times New Roman" w:cs="Times New Roman"/>
          <w:sz w:val="24"/>
          <w:szCs w:val="24"/>
        </w:rPr>
        <w:sym w:font="Symbol" w:char="F070"/>
      </w:r>
      <w:r w:rsidR="00CD3D5A" w:rsidRPr="00985920">
        <w:rPr>
          <w:rFonts w:ascii="Times New Roman" w:hAnsi="Times New Roman" w:cs="Times New Roman"/>
          <w:sz w:val="24"/>
          <w:szCs w:val="24"/>
        </w:rPr>
        <w:sym w:font="Symbol" w:char="F06D"/>
      </w:r>
      <w:r w:rsidR="00CD3D5A" w:rsidRPr="00985920">
        <w:rPr>
          <w:rFonts w:ascii="Times New Roman" w:hAnsi="Times New Roman" w:cs="Times New Roman"/>
          <w:sz w:val="24"/>
          <w:szCs w:val="24"/>
        </w:rPr>
        <w:t>/</w:t>
      </w:r>
      <w:r w:rsidR="00CD3D5A" w:rsidRPr="00985920">
        <w:rPr>
          <w:rFonts w:ascii="Times New Roman" w:hAnsi="Times New Roman" w:cs="Times New Roman"/>
          <w:sz w:val="24"/>
          <w:szCs w:val="24"/>
        </w:rPr>
        <w:sym w:font="Symbol" w:char="F057"/>
      </w:r>
      <w:r w:rsidR="00CD3D5A">
        <w:rPr>
          <w:rFonts w:ascii="Times New Roman" w:hAnsi="Times New Roman" w:cs="Times New Roman"/>
          <w:sz w:val="24"/>
          <w:szCs w:val="24"/>
        </w:rPr>
        <w:t>, in atomic units, as</w:t>
      </w:r>
      <w:r w:rsidR="00CD3D5A" w:rsidRP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CD3D5A">
        <w:rPr>
          <w:rFonts w:ascii="Times New Roman" w:hAnsi="Times New Roman" w:cs="Times New Roman"/>
          <w:sz w:val="24"/>
          <w:szCs w:val="24"/>
        </w:rPr>
        <w:t>derived in [</w:t>
      </w:r>
      <w:r w:rsidR="00CD3D5A">
        <w:rPr>
          <w:rFonts w:ascii="Times New Roman" w:hAnsi="Times New Roman" w:cs="Times New Roman"/>
          <w:sz w:val="24"/>
          <w:szCs w:val="24"/>
        </w:rPr>
        <w:fldChar w:fldCharType="begin"/>
      </w:r>
      <w:r w:rsidR="00CD3D5A">
        <w:rPr>
          <w:rFonts w:ascii="Times New Roman" w:hAnsi="Times New Roman" w:cs="Times New Roman"/>
          <w:sz w:val="24"/>
          <w:szCs w:val="24"/>
        </w:rPr>
        <w:instrText xml:space="preserve"> NOTEREF _Ref87178120 \h </w:instrText>
      </w:r>
      <w:r w:rsidR="0024081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CD3D5A">
        <w:rPr>
          <w:rFonts w:ascii="Times New Roman" w:hAnsi="Times New Roman" w:cs="Times New Roman"/>
          <w:sz w:val="24"/>
          <w:szCs w:val="24"/>
        </w:rPr>
      </w:r>
      <w:r w:rsidR="00CD3D5A">
        <w:rPr>
          <w:rFonts w:ascii="Times New Roman" w:hAnsi="Times New Roman" w:cs="Times New Roman"/>
          <w:sz w:val="24"/>
          <w:szCs w:val="24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</w:rPr>
        <w:t>2</w:t>
      </w:r>
      <w:r w:rsidR="00CD3D5A">
        <w:rPr>
          <w:rFonts w:ascii="Times New Roman" w:hAnsi="Times New Roman" w:cs="Times New Roman"/>
          <w:sz w:val="24"/>
          <w:szCs w:val="24"/>
        </w:rPr>
        <w:fldChar w:fldCharType="end"/>
      </w:r>
      <w:r w:rsidR="00CD3D5A">
        <w:rPr>
          <w:rFonts w:ascii="Times New Roman" w:hAnsi="Times New Roman" w:cs="Times New Roman"/>
          <w:sz w:val="24"/>
          <w:szCs w:val="24"/>
        </w:rPr>
        <w:t xml:space="preserve">], </w:t>
      </w:r>
      <w:r w:rsidR="006A664E">
        <w:rPr>
          <w:rFonts w:ascii="Times New Roman" w:hAnsi="Times New Roman" w:cs="Times New Roman"/>
          <w:sz w:val="24"/>
          <w:szCs w:val="24"/>
        </w:rPr>
        <w:t xml:space="preserve">rather than fitting, </w:t>
      </w:r>
      <w:r w:rsidR="00CD3D5A">
        <w:rPr>
          <w:rFonts w:ascii="Times New Roman" w:hAnsi="Times New Roman" w:cs="Times New Roman"/>
          <w:sz w:val="24"/>
          <w:szCs w:val="24"/>
        </w:rPr>
        <w:t xml:space="preserve">where </w:t>
      </w:r>
      <w:r w:rsidR="00CD3D5A" w:rsidRPr="00985920">
        <w:rPr>
          <w:rFonts w:ascii="Times New Roman" w:hAnsi="Times New Roman" w:cs="Times New Roman"/>
          <w:sz w:val="24"/>
          <w:szCs w:val="24"/>
        </w:rPr>
        <w:sym w:font="Symbol" w:char="F06D"/>
      </w:r>
      <w:r w:rsidR="00CD3D5A">
        <w:rPr>
          <w:rFonts w:ascii="Times New Roman" w:hAnsi="Times New Roman" w:cs="Times New Roman"/>
          <w:sz w:val="24"/>
          <w:szCs w:val="24"/>
        </w:rPr>
        <w:t xml:space="preserve"> is the solid state dipole and </w:t>
      </w:r>
      <w:r w:rsidR="00CD3D5A">
        <w:rPr>
          <w:rFonts w:ascii="Times New Roman" w:hAnsi="Times New Roman" w:cs="Times New Roman"/>
          <w:sz w:val="24"/>
          <w:szCs w:val="24"/>
        </w:rPr>
        <w:sym w:font="Symbol" w:char="F057"/>
      </w:r>
      <w:r w:rsidR="00CD3D5A">
        <w:rPr>
          <w:rFonts w:ascii="Times New Roman" w:hAnsi="Times New Roman" w:cs="Times New Roman"/>
          <w:sz w:val="24"/>
          <w:szCs w:val="24"/>
        </w:rPr>
        <w:t xml:space="preserve"> is the molecular volume,</w:t>
      </w:r>
      <w:r w:rsidR="0023063E">
        <w:rPr>
          <w:rFonts w:ascii="Times New Roman" w:hAnsi="Times New Roman" w:cs="Times New Roman"/>
          <w:sz w:val="24"/>
          <w:szCs w:val="24"/>
        </w:rPr>
        <w:t xml:space="preserve"> itself</w:t>
      </w:r>
      <w:r w:rsidR="00CD3D5A">
        <w:rPr>
          <w:rFonts w:ascii="Times New Roman" w:hAnsi="Times New Roman" w:cs="Times New Roman"/>
          <w:sz w:val="24"/>
          <w:szCs w:val="24"/>
        </w:rPr>
        <w:t xml:space="preserve"> related to the polarizability, </w:t>
      </w:r>
      <w:r w:rsidR="00CD3D5A">
        <w:rPr>
          <w:rFonts w:ascii="Times New Roman" w:hAnsi="Times New Roman" w:cs="Times New Roman"/>
          <w:sz w:val="24"/>
          <w:szCs w:val="24"/>
        </w:rPr>
        <w:sym w:font="Symbol" w:char="F061"/>
      </w:r>
      <w:r w:rsidR="006A664E">
        <w:rPr>
          <w:rFonts w:ascii="Times New Roman" w:hAnsi="Times New Roman" w:cs="Times New Roman"/>
          <w:sz w:val="24"/>
          <w:szCs w:val="24"/>
        </w:rPr>
        <w:t>,</w:t>
      </w:r>
      <w:r w:rsidR="00584039">
        <w:rPr>
          <w:rStyle w:val="EndnoteReference"/>
          <w:rFonts w:ascii="Times New Roman" w:hAnsi="Times New Roman" w:cs="Times New Roman"/>
          <w:sz w:val="24"/>
          <w:szCs w:val="24"/>
        </w:rPr>
        <w:endnoteReference w:id="17"/>
      </w:r>
      <w:r w:rsid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6A664E">
        <w:rPr>
          <w:rFonts w:ascii="Times New Roman" w:hAnsi="Times New Roman" w:cs="Times New Roman"/>
          <w:sz w:val="24"/>
          <w:szCs w:val="24"/>
        </w:rPr>
        <w:t>see</w:t>
      </w:r>
      <w:r w:rsidR="00CD3D5A">
        <w:rPr>
          <w:rFonts w:ascii="Times New Roman" w:hAnsi="Times New Roman" w:cs="Times New Roman"/>
          <w:sz w:val="24"/>
          <w:szCs w:val="24"/>
        </w:rPr>
        <w:t xml:space="preserve"> S(i)</w:t>
      </w:r>
      <w:r w:rsidR="00584039">
        <w:rPr>
          <w:rFonts w:ascii="Times New Roman" w:hAnsi="Times New Roman" w:cs="Times New Roman"/>
          <w:sz w:val="24"/>
          <w:szCs w:val="24"/>
        </w:rPr>
        <w:t xml:space="preserve"> and S(v)</w:t>
      </w:r>
      <w:r w:rsidR="00CD3D5A">
        <w:rPr>
          <w:rFonts w:ascii="Times New Roman" w:hAnsi="Times New Roman" w:cs="Times New Roman"/>
          <w:sz w:val="24"/>
          <w:szCs w:val="24"/>
        </w:rPr>
        <w:t>. We find that</w:t>
      </w:r>
      <w:r w:rsidR="00CD3D5A" w:rsidRP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CD3D5A" w:rsidRPr="009379E8">
        <w:rPr>
          <w:rFonts w:ascii="Times New Roman" w:hAnsi="Times New Roman" w:cs="Times New Roman"/>
          <w:sz w:val="24"/>
          <w:szCs w:val="24"/>
        </w:rPr>
        <w:t>E</w:t>
      </w:r>
      <w:r w:rsidR="00CD3D5A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D3D5A">
        <w:rPr>
          <w:rFonts w:ascii="Times New Roman" w:hAnsi="Times New Roman" w:cs="Times New Roman"/>
          <w:sz w:val="24"/>
          <w:szCs w:val="24"/>
        </w:rPr>
        <w:t xml:space="preserve"> </w:t>
      </w:r>
      <w:r w:rsidR="00CD3D5A" w:rsidRPr="00985920">
        <w:rPr>
          <w:rFonts w:ascii="Times New Roman" w:hAnsi="Times New Roman" w:cs="Times New Roman"/>
          <w:sz w:val="24"/>
          <w:szCs w:val="24"/>
        </w:rPr>
        <w:t>= -2.834 x 10</w:t>
      </w:r>
      <w:r w:rsidR="00CD3D5A" w:rsidRPr="00985920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CD3D5A" w:rsidRPr="00985920">
        <w:rPr>
          <w:rFonts w:ascii="Times New Roman" w:hAnsi="Times New Roman" w:cs="Times New Roman"/>
          <w:sz w:val="24"/>
          <w:szCs w:val="24"/>
        </w:rPr>
        <w:t xml:space="preserve"> Vm</w:t>
      </w:r>
      <w:r w:rsidR="00CD3D5A" w:rsidRPr="0098592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D3D5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D3D5A">
        <w:rPr>
          <w:rFonts w:ascii="Times New Roman" w:hAnsi="Times New Roman" w:cs="Times New Roman"/>
          <w:sz w:val="24"/>
          <w:szCs w:val="24"/>
        </w:rPr>
        <w:t xml:space="preserve"> for 1-butanol and -2.67</w:t>
      </w:r>
      <w:r w:rsidR="00584039">
        <w:rPr>
          <w:rFonts w:ascii="Times New Roman" w:hAnsi="Times New Roman" w:cs="Times New Roman"/>
          <w:sz w:val="24"/>
          <w:szCs w:val="24"/>
        </w:rPr>
        <w:t>6</w:t>
      </w:r>
      <w:r w:rsidR="00CD3D5A">
        <w:rPr>
          <w:rFonts w:ascii="Times New Roman" w:hAnsi="Times New Roman" w:cs="Times New Roman"/>
          <w:sz w:val="24"/>
          <w:szCs w:val="24"/>
        </w:rPr>
        <w:t xml:space="preserve"> x 10</w:t>
      </w:r>
      <w:r w:rsidR="00CD3D5A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CD3D5A">
        <w:rPr>
          <w:rFonts w:ascii="Times New Roman" w:hAnsi="Times New Roman" w:cs="Times New Roman"/>
          <w:sz w:val="24"/>
          <w:szCs w:val="24"/>
        </w:rPr>
        <w:t xml:space="preserve"> Vm</w:t>
      </w:r>
      <w:r w:rsidR="00CD3D5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D3D5A">
        <w:rPr>
          <w:rFonts w:ascii="Times New Roman" w:hAnsi="Times New Roman" w:cs="Times New Roman"/>
          <w:sz w:val="24"/>
          <w:szCs w:val="24"/>
        </w:rPr>
        <w:t xml:space="preserve"> for 1-pentanol. </w:t>
      </w:r>
      <w:r w:rsidR="0081646E">
        <w:rPr>
          <w:rFonts w:ascii="Times New Roman" w:hAnsi="Times New Roman" w:cs="Times New Roman"/>
          <w:sz w:val="24"/>
          <w:szCs w:val="24"/>
        </w:rPr>
        <w:t>Since</w:t>
      </w:r>
      <w:r w:rsidR="004339EE">
        <w:rPr>
          <w:rFonts w:ascii="Times New Roman" w:hAnsi="Times New Roman" w:cs="Times New Roman"/>
          <w:sz w:val="24"/>
          <w:szCs w:val="24"/>
        </w:rPr>
        <w:t xml:space="preserve"> </w:t>
      </w:r>
      <w:r w:rsidR="004339EE" w:rsidRPr="009379E8">
        <w:rPr>
          <w:rFonts w:ascii="Times New Roman" w:hAnsi="Times New Roman" w:cs="Times New Roman"/>
          <w:sz w:val="24"/>
          <w:szCs w:val="24"/>
        </w:rPr>
        <w:t>E</w:t>
      </w:r>
      <w:r w:rsidR="004339EE" w:rsidRPr="009379E8">
        <w:rPr>
          <w:rFonts w:ascii="Times New Roman" w:hAnsi="Times New Roman" w:cs="Times New Roman"/>
          <w:sz w:val="24"/>
          <w:szCs w:val="24"/>
          <w:vertAlign w:val="subscript"/>
        </w:rPr>
        <w:t>spont</w:t>
      </w:r>
      <w:r w:rsidR="004339EE" w:rsidRPr="009379E8">
        <w:rPr>
          <w:rFonts w:ascii="Times New Roman" w:hAnsi="Times New Roman" w:cs="Times New Roman"/>
          <w:sz w:val="24"/>
          <w:szCs w:val="24"/>
        </w:rPr>
        <w:t xml:space="preserve"> = E</w:t>
      </w:r>
      <w:r w:rsidR="004339EE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4339EE" w:rsidRPr="009379E8">
        <w:rPr>
          <w:rFonts w:ascii="Times New Roman" w:hAnsi="Times New Roman" w:cs="Times New Roman"/>
          <w:sz w:val="24"/>
          <w:szCs w:val="24"/>
        </w:rPr>
        <w:t>&lt;</w:t>
      </w:r>
      <w:r w:rsidR="004339E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4339EE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4339EE" w:rsidRPr="009379E8">
        <w:rPr>
          <w:rFonts w:ascii="Times New Roman" w:hAnsi="Times New Roman" w:cs="Times New Roman"/>
          <w:sz w:val="24"/>
          <w:szCs w:val="24"/>
        </w:rPr>
        <w:t>&gt;/</w:t>
      </w:r>
      <w:r w:rsidR="004339EE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4339EE">
        <w:rPr>
          <w:rFonts w:ascii="Times New Roman" w:hAnsi="Times New Roman" w:cs="Times New Roman"/>
          <w:sz w:val="24"/>
          <w:szCs w:val="24"/>
        </w:rPr>
        <w:t xml:space="preserve">, this allows the evaluation of </w:t>
      </w:r>
      <w:r w:rsidR="00CD3D5A" w:rsidRPr="009379E8">
        <w:rPr>
          <w:rFonts w:ascii="Times New Roman" w:hAnsi="Times New Roman" w:cs="Times New Roman"/>
          <w:sz w:val="24"/>
          <w:szCs w:val="24"/>
        </w:rPr>
        <w:t>&lt;</w:t>
      </w:r>
      <w:r w:rsidR="00CD3D5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CD3D5A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CD3D5A" w:rsidRPr="009379E8">
        <w:rPr>
          <w:rFonts w:ascii="Times New Roman" w:hAnsi="Times New Roman" w:cs="Times New Roman"/>
          <w:sz w:val="24"/>
          <w:szCs w:val="24"/>
        </w:rPr>
        <w:t>&gt;/</w:t>
      </w:r>
      <w:r w:rsidR="00CD3D5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E83666">
        <w:rPr>
          <w:rFonts w:ascii="Times New Roman" w:hAnsi="Times New Roman" w:cs="Times New Roman"/>
          <w:sz w:val="24"/>
          <w:szCs w:val="24"/>
        </w:rPr>
        <w:t xml:space="preserve"> for 1-butanol and 1-pentanol</w:t>
      </w:r>
      <w:r w:rsidR="00CD3D5A">
        <w:rPr>
          <w:rFonts w:ascii="Times New Roman" w:hAnsi="Times New Roman" w:cs="Times New Roman"/>
          <w:sz w:val="24"/>
          <w:szCs w:val="24"/>
        </w:rPr>
        <w:t xml:space="preserve"> shown in Table 2. </w:t>
      </w:r>
      <w:r w:rsidR="00743E71">
        <w:rPr>
          <w:rFonts w:ascii="Times New Roman" w:hAnsi="Times New Roman" w:cs="Times New Roman"/>
          <w:sz w:val="24"/>
          <w:szCs w:val="24"/>
        </w:rPr>
        <w:t>These demonstrate maxim</w:t>
      </w:r>
      <w:r w:rsidR="004339EE">
        <w:rPr>
          <w:rFonts w:ascii="Times New Roman" w:hAnsi="Times New Roman" w:cs="Times New Roman"/>
          <w:sz w:val="24"/>
          <w:szCs w:val="24"/>
        </w:rPr>
        <w:t>a</w:t>
      </w:r>
      <w:r w:rsidR="00743E71">
        <w:rPr>
          <w:rFonts w:ascii="Times New Roman" w:hAnsi="Times New Roman" w:cs="Times New Roman"/>
          <w:sz w:val="24"/>
          <w:szCs w:val="24"/>
        </w:rPr>
        <w:t xml:space="preserve"> at 36K for 1-butanol and </w:t>
      </w:r>
      <w:r w:rsidR="004C1622">
        <w:rPr>
          <w:rFonts w:ascii="Times New Roman" w:hAnsi="Times New Roman" w:cs="Times New Roman"/>
          <w:sz w:val="24"/>
          <w:szCs w:val="24"/>
        </w:rPr>
        <w:t>at 40K</w:t>
      </w:r>
      <w:r w:rsidR="00743E71">
        <w:rPr>
          <w:rFonts w:ascii="Times New Roman" w:hAnsi="Times New Roman" w:cs="Times New Roman"/>
          <w:sz w:val="24"/>
          <w:szCs w:val="24"/>
        </w:rPr>
        <w:t xml:space="preserve"> for 1-pentanol. </w:t>
      </w:r>
    </w:p>
    <w:p w14:paraId="6E461F62" w14:textId="77777777" w:rsidR="00CD3D5A" w:rsidRDefault="00CD3D5A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708"/>
        <w:gridCol w:w="2602"/>
        <w:gridCol w:w="2617"/>
      </w:tblGrid>
      <w:tr w:rsidR="00CD3D5A" w14:paraId="6A681623" w14:textId="77777777" w:rsidTr="00523937">
        <w:tc>
          <w:tcPr>
            <w:tcW w:w="3209" w:type="dxa"/>
          </w:tcPr>
          <w:p w14:paraId="132EE5B2" w14:textId="77777777" w:rsidR="00CD3D5A" w:rsidRPr="005308CD" w:rsidRDefault="00CD3D5A" w:rsidP="00F545B5">
            <w:pPr>
              <w:spacing w:line="240" w:lineRule="auto"/>
              <w:ind w:right="1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Deposition </w:t>
            </w:r>
            <w:r w:rsidRPr="005308CD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/K</w:t>
            </w:r>
          </w:p>
        </w:tc>
        <w:tc>
          <w:tcPr>
            <w:tcW w:w="3210" w:type="dxa"/>
          </w:tcPr>
          <w:p w14:paraId="092E9125" w14:textId="77777777" w:rsidR="00CD3D5A" w:rsidRPr="005308CD" w:rsidRDefault="00CD3D5A" w:rsidP="00F545B5">
            <w:pPr>
              <w:spacing w:line="240" w:lineRule="auto"/>
              <w:ind w:right="1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308CD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5308CD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5308C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z</w:t>
            </w:r>
            <w:r w:rsidRPr="005308CD">
              <w:rPr>
                <w:rFonts w:ascii="Times New Roman" w:hAnsi="Times New Roman" w:cs="Times New Roman"/>
                <w:sz w:val="20"/>
                <w:szCs w:val="20"/>
              </w:rPr>
              <w:t>&gt;/</w:t>
            </w:r>
            <w:r w:rsidRPr="005308CD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1-butanol</w:t>
            </w:r>
          </w:p>
        </w:tc>
        <w:tc>
          <w:tcPr>
            <w:tcW w:w="3210" w:type="dxa"/>
          </w:tcPr>
          <w:p w14:paraId="5A82E3C0" w14:textId="4E6FF866" w:rsidR="00CD3D5A" w:rsidRPr="00CD3D5A" w:rsidRDefault="00CD3D5A" w:rsidP="00F545B5">
            <w:pPr>
              <w:spacing w:line="240" w:lineRule="auto"/>
              <w:ind w:right="140"/>
              <w:rPr>
                <w:rFonts w:ascii="Times New Roman" w:hAnsi="Times New Roman" w:cs="Times New Roman"/>
                <w:sz w:val="20"/>
                <w:szCs w:val="20"/>
              </w:rPr>
            </w:pPr>
            <w:r w:rsidRPr="000F61E1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0F61E1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0F61E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z</w:t>
            </w:r>
            <w:r w:rsidRPr="000F61E1">
              <w:rPr>
                <w:rFonts w:ascii="Times New Roman" w:hAnsi="Times New Roman" w:cs="Times New Roman"/>
                <w:sz w:val="20"/>
                <w:szCs w:val="20"/>
              </w:rPr>
              <w:t>&gt;/</w:t>
            </w:r>
            <w:r w:rsidRPr="000F61E1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 1-</w:t>
            </w:r>
            <w:r w:rsidR="000E06A9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entanol</w:t>
            </w:r>
          </w:p>
        </w:tc>
      </w:tr>
      <w:tr w:rsidR="00CD3D5A" w14:paraId="7F0074E8" w14:textId="77777777" w:rsidTr="00523937">
        <w:tc>
          <w:tcPr>
            <w:tcW w:w="3209" w:type="dxa"/>
          </w:tcPr>
          <w:p w14:paraId="3626314E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23E4916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A86C355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3D5A" w14:paraId="27B08120" w14:textId="77777777" w:rsidTr="00523937">
        <w:tc>
          <w:tcPr>
            <w:tcW w:w="3209" w:type="dxa"/>
          </w:tcPr>
          <w:p w14:paraId="4F91F11A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210" w:type="dxa"/>
          </w:tcPr>
          <w:p w14:paraId="2CDB3FFF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-0.0468</w:t>
            </w:r>
          </w:p>
        </w:tc>
        <w:tc>
          <w:tcPr>
            <w:tcW w:w="3210" w:type="dxa"/>
          </w:tcPr>
          <w:p w14:paraId="7232F366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-0.0386</w:t>
            </w:r>
          </w:p>
        </w:tc>
      </w:tr>
      <w:tr w:rsidR="00CD3D5A" w14:paraId="3327023F" w14:textId="77777777" w:rsidTr="00523937">
        <w:tc>
          <w:tcPr>
            <w:tcW w:w="3209" w:type="dxa"/>
          </w:tcPr>
          <w:p w14:paraId="39565FD9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210" w:type="dxa"/>
          </w:tcPr>
          <w:p w14:paraId="41A7DCA7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-0.0484</w:t>
            </w:r>
          </w:p>
        </w:tc>
        <w:tc>
          <w:tcPr>
            <w:tcW w:w="3210" w:type="dxa"/>
          </w:tcPr>
          <w:p w14:paraId="5FC8BDD2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-0.0451</w:t>
            </w:r>
          </w:p>
        </w:tc>
      </w:tr>
      <w:tr w:rsidR="00CD3D5A" w14:paraId="148187B2" w14:textId="77777777" w:rsidTr="00523937">
        <w:tc>
          <w:tcPr>
            <w:tcW w:w="3209" w:type="dxa"/>
          </w:tcPr>
          <w:p w14:paraId="7A8E065F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210" w:type="dxa"/>
          </w:tcPr>
          <w:p w14:paraId="35976266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-0.0474</w:t>
            </w:r>
          </w:p>
        </w:tc>
        <w:tc>
          <w:tcPr>
            <w:tcW w:w="3210" w:type="dxa"/>
          </w:tcPr>
          <w:p w14:paraId="0BA6AE83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-0.0463</w:t>
            </w:r>
          </w:p>
        </w:tc>
      </w:tr>
      <w:tr w:rsidR="00CD3D5A" w14:paraId="5564D2F9" w14:textId="77777777" w:rsidTr="00523937">
        <w:tc>
          <w:tcPr>
            <w:tcW w:w="3209" w:type="dxa"/>
          </w:tcPr>
          <w:p w14:paraId="483F82AB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210" w:type="dxa"/>
          </w:tcPr>
          <w:p w14:paraId="4784AD24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-0.0446</w:t>
            </w:r>
          </w:p>
        </w:tc>
        <w:tc>
          <w:tcPr>
            <w:tcW w:w="3210" w:type="dxa"/>
          </w:tcPr>
          <w:p w14:paraId="47F321CF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-0.0453</w:t>
            </w:r>
          </w:p>
        </w:tc>
      </w:tr>
      <w:tr w:rsidR="00CD3D5A" w14:paraId="406E2D37" w14:textId="77777777" w:rsidTr="00523937">
        <w:tc>
          <w:tcPr>
            <w:tcW w:w="3209" w:type="dxa"/>
          </w:tcPr>
          <w:p w14:paraId="17FE6CF5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210" w:type="dxa"/>
          </w:tcPr>
          <w:p w14:paraId="16A6A5F5" w14:textId="77777777" w:rsidR="00CD3D5A" w:rsidRPr="005308CD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-0.0409</w:t>
            </w:r>
          </w:p>
        </w:tc>
        <w:tc>
          <w:tcPr>
            <w:tcW w:w="3210" w:type="dxa"/>
          </w:tcPr>
          <w:p w14:paraId="12396F44" w14:textId="77777777" w:rsidR="00CD3D5A" w:rsidRPr="00CD3D5A" w:rsidRDefault="00CD3D5A" w:rsidP="00F545B5">
            <w:pPr>
              <w:spacing w:line="240" w:lineRule="auto"/>
              <w:ind w:right="140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-0.0449</w:t>
            </w:r>
          </w:p>
        </w:tc>
      </w:tr>
    </w:tbl>
    <w:p w14:paraId="5DC96295" w14:textId="77777777" w:rsidR="00CD3D5A" w:rsidRDefault="00CD3D5A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D7D289" w14:textId="3A9ABC13" w:rsidR="00CD3D5A" w:rsidRPr="005308CD" w:rsidRDefault="00CD3D5A" w:rsidP="00401902">
      <w:pPr>
        <w:spacing w:line="240" w:lineRule="auto"/>
        <w:ind w:right="140"/>
        <w:jc w:val="both"/>
        <w:rPr>
          <w:rFonts w:ascii="Times New Roman" w:hAnsi="Times New Roman" w:cs="Times New Roman"/>
          <w:sz w:val="20"/>
          <w:szCs w:val="20"/>
        </w:rPr>
      </w:pPr>
      <w:r w:rsidRPr="005308CD">
        <w:rPr>
          <w:rFonts w:ascii="Times New Roman" w:hAnsi="Times New Roman" w:cs="Times New Roman"/>
          <w:sz w:val="20"/>
          <w:szCs w:val="20"/>
        </w:rPr>
        <w:t>Table 2: Degrees of dipole orientation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D3D5A">
        <w:rPr>
          <w:rFonts w:ascii="Times New Roman" w:hAnsi="Times New Roman" w:cs="Times New Roman"/>
          <w:sz w:val="20"/>
          <w:szCs w:val="20"/>
        </w:rPr>
        <w:t xml:space="preserve"> </w:t>
      </w:r>
      <w:r w:rsidRPr="000F61E1">
        <w:rPr>
          <w:rFonts w:ascii="Times New Roman" w:hAnsi="Times New Roman" w:cs="Times New Roman"/>
          <w:sz w:val="20"/>
          <w:szCs w:val="20"/>
        </w:rPr>
        <w:t>&lt;</w:t>
      </w:r>
      <w:r w:rsidRPr="000F61E1">
        <w:rPr>
          <w:rFonts w:ascii="Times New Roman" w:hAnsi="Times New Roman" w:cs="Times New Roman"/>
          <w:sz w:val="20"/>
          <w:szCs w:val="20"/>
        </w:rPr>
        <w:sym w:font="Symbol" w:char="F06D"/>
      </w:r>
      <w:r w:rsidRPr="000F61E1">
        <w:rPr>
          <w:rFonts w:ascii="Times New Roman" w:hAnsi="Times New Roman" w:cs="Times New Roman"/>
          <w:sz w:val="20"/>
          <w:szCs w:val="20"/>
          <w:vertAlign w:val="subscript"/>
        </w:rPr>
        <w:t>z</w:t>
      </w:r>
      <w:r w:rsidRPr="000F61E1">
        <w:rPr>
          <w:rFonts w:ascii="Times New Roman" w:hAnsi="Times New Roman" w:cs="Times New Roman"/>
          <w:sz w:val="20"/>
          <w:szCs w:val="20"/>
        </w:rPr>
        <w:t>&gt;/</w:t>
      </w:r>
      <w:r w:rsidRPr="000F61E1">
        <w:rPr>
          <w:rFonts w:ascii="Times New Roman" w:hAnsi="Times New Roman" w:cs="Times New Roman"/>
          <w:sz w:val="20"/>
          <w:szCs w:val="20"/>
        </w:rPr>
        <w:sym w:font="Symbol" w:char="F06D"/>
      </w:r>
      <w:r>
        <w:rPr>
          <w:rFonts w:ascii="Times New Roman" w:hAnsi="Times New Roman" w:cs="Times New Roman"/>
          <w:sz w:val="20"/>
          <w:szCs w:val="20"/>
        </w:rPr>
        <w:t>,</w:t>
      </w:r>
      <w:r w:rsidRPr="005308CD">
        <w:rPr>
          <w:rFonts w:ascii="Times New Roman" w:hAnsi="Times New Roman" w:cs="Times New Roman"/>
          <w:sz w:val="20"/>
          <w:szCs w:val="20"/>
        </w:rPr>
        <w:t xml:space="preserve"> obtained from data in [</w:t>
      </w:r>
      <w:r w:rsidR="00FA19D1">
        <w:rPr>
          <w:rFonts w:ascii="Times New Roman" w:hAnsi="Times New Roman" w:cs="Times New Roman"/>
          <w:sz w:val="20"/>
          <w:szCs w:val="20"/>
        </w:rPr>
        <w:fldChar w:fldCharType="begin"/>
      </w:r>
      <w:r w:rsidR="00FA19D1">
        <w:rPr>
          <w:rFonts w:ascii="Times New Roman" w:hAnsi="Times New Roman" w:cs="Times New Roman"/>
          <w:sz w:val="20"/>
          <w:szCs w:val="20"/>
        </w:rPr>
        <w:instrText xml:space="preserve"> NOTEREF _Ref89159608 \h </w:instrText>
      </w:r>
      <w:r w:rsidR="00BA2965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FA19D1">
        <w:rPr>
          <w:rFonts w:ascii="Times New Roman" w:hAnsi="Times New Roman" w:cs="Times New Roman"/>
          <w:sz w:val="20"/>
          <w:szCs w:val="20"/>
        </w:rPr>
      </w:r>
      <w:r w:rsidR="00FA19D1">
        <w:rPr>
          <w:rFonts w:ascii="Times New Roman" w:hAnsi="Times New Roman" w:cs="Times New Roman"/>
          <w:sz w:val="20"/>
          <w:szCs w:val="20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</w:rPr>
        <w:t>4</w:t>
      </w:r>
      <w:r w:rsidR="00FA19D1">
        <w:rPr>
          <w:rFonts w:ascii="Times New Roman" w:hAnsi="Times New Roman" w:cs="Times New Roman"/>
          <w:sz w:val="20"/>
          <w:szCs w:val="20"/>
        </w:rPr>
        <w:fldChar w:fldCharType="end"/>
      </w:r>
      <w:r w:rsidRPr="005308CD">
        <w:rPr>
          <w:rFonts w:ascii="Times New Roman" w:hAnsi="Times New Roman" w:cs="Times New Roman"/>
          <w:sz w:val="20"/>
          <w:szCs w:val="20"/>
        </w:rPr>
        <w:t>]</w:t>
      </w:r>
      <w:r w:rsidR="00584039">
        <w:rPr>
          <w:rFonts w:ascii="Times New Roman" w:hAnsi="Times New Roman" w:cs="Times New Roman"/>
          <w:sz w:val="20"/>
          <w:szCs w:val="20"/>
        </w:rPr>
        <w:t>,</w:t>
      </w:r>
      <w:r w:rsidRPr="005308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vs deposition temperature for 1-butanol and 1-pentanol. Maximum absolute values are encountered at 36K for 1-butanol and 40K for 1-pentanol.</w:t>
      </w:r>
      <w:r w:rsidR="009C719C">
        <w:rPr>
          <w:rFonts w:ascii="Times New Roman" w:hAnsi="Times New Roman" w:cs="Times New Roman"/>
          <w:sz w:val="20"/>
          <w:szCs w:val="20"/>
        </w:rPr>
        <w:t xml:space="preserve"> </w:t>
      </w:r>
      <w:r w:rsidR="00A10A31">
        <w:rPr>
          <w:rFonts w:ascii="Times New Roman" w:hAnsi="Times New Roman" w:cs="Times New Roman"/>
          <w:sz w:val="20"/>
          <w:szCs w:val="20"/>
        </w:rPr>
        <w:t>Absolute v</w:t>
      </w:r>
      <w:r w:rsidR="009C719C">
        <w:rPr>
          <w:rFonts w:ascii="Times New Roman" w:hAnsi="Times New Roman" w:cs="Times New Roman"/>
          <w:sz w:val="20"/>
          <w:szCs w:val="20"/>
        </w:rPr>
        <w:t xml:space="preserve">alues </w:t>
      </w:r>
      <w:r w:rsidR="00222591">
        <w:rPr>
          <w:rFonts w:ascii="Times New Roman" w:hAnsi="Times New Roman" w:cs="Times New Roman"/>
          <w:sz w:val="20"/>
          <w:szCs w:val="20"/>
        </w:rPr>
        <w:t xml:space="preserve">of </w:t>
      </w:r>
      <w:r w:rsidR="00222591" w:rsidRPr="000F61E1">
        <w:rPr>
          <w:rFonts w:ascii="Times New Roman" w:hAnsi="Times New Roman" w:cs="Times New Roman"/>
          <w:sz w:val="20"/>
          <w:szCs w:val="20"/>
        </w:rPr>
        <w:t>&lt;</w:t>
      </w:r>
      <w:r w:rsidR="00222591" w:rsidRPr="000F61E1">
        <w:rPr>
          <w:rFonts w:ascii="Times New Roman" w:hAnsi="Times New Roman" w:cs="Times New Roman"/>
          <w:sz w:val="20"/>
          <w:szCs w:val="20"/>
        </w:rPr>
        <w:sym w:font="Symbol" w:char="F06D"/>
      </w:r>
      <w:r w:rsidR="00222591" w:rsidRPr="000F61E1">
        <w:rPr>
          <w:rFonts w:ascii="Times New Roman" w:hAnsi="Times New Roman" w:cs="Times New Roman"/>
          <w:sz w:val="20"/>
          <w:szCs w:val="20"/>
          <w:vertAlign w:val="subscript"/>
        </w:rPr>
        <w:t>z</w:t>
      </w:r>
      <w:r w:rsidR="00222591" w:rsidRPr="000F61E1">
        <w:rPr>
          <w:rFonts w:ascii="Times New Roman" w:hAnsi="Times New Roman" w:cs="Times New Roman"/>
          <w:sz w:val="20"/>
          <w:szCs w:val="20"/>
        </w:rPr>
        <w:t>&gt;/</w:t>
      </w:r>
      <w:r w:rsidR="00222591" w:rsidRPr="000F61E1">
        <w:rPr>
          <w:rFonts w:ascii="Times New Roman" w:hAnsi="Times New Roman" w:cs="Times New Roman"/>
          <w:sz w:val="20"/>
          <w:szCs w:val="20"/>
        </w:rPr>
        <w:sym w:font="Symbol" w:char="F06D"/>
      </w:r>
      <w:r w:rsidR="00222591">
        <w:rPr>
          <w:rFonts w:ascii="Times New Roman" w:hAnsi="Times New Roman" w:cs="Times New Roman"/>
          <w:sz w:val="20"/>
          <w:szCs w:val="20"/>
        </w:rPr>
        <w:t xml:space="preserve"> </w:t>
      </w:r>
      <w:r w:rsidR="009C719C">
        <w:rPr>
          <w:rFonts w:ascii="Times New Roman" w:hAnsi="Times New Roman" w:cs="Times New Roman"/>
          <w:sz w:val="20"/>
          <w:szCs w:val="20"/>
        </w:rPr>
        <w:t>for 1-pentanol</w:t>
      </w:r>
      <w:r w:rsidR="009B5437">
        <w:rPr>
          <w:rFonts w:ascii="Times New Roman" w:hAnsi="Times New Roman" w:cs="Times New Roman"/>
          <w:sz w:val="20"/>
          <w:szCs w:val="20"/>
        </w:rPr>
        <w:t xml:space="preserve"> </w:t>
      </w:r>
      <w:r w:rsidR="00A10A31">
        <w:rPr>
          <w:rFonts w:ascii="Times New Roman" w:hAnsi="Times New Roman" w:cs="Times New Roman"/>
          <w:sz w:val="20"/>
          <w:szCs w:val="20"/>
        </w:rPr>
        <w:t>are about 50% higher than those reported in</w:t>
      </w:r>
      <w:r w:rsidR="00FA19D1">
        <w:rPr>
          <w:rFonts w:ascii="Times New Roman" w:hAnsi="Times New Roman" w:cs="Times New Roman"/>
          <w:sz w:val="20"/>
          <w:szCs w:val="20"/>
        </w:rPr>
        <w:t xml:space="preserve"> [</w:t>
      </w:r>
      <w:r w:rsidR="009E0EFE" w:rsidRPr="00E32036">
        <w:rPr>
          <w:rStyle w:val="EndnoteReference"/>
          <w:rFonts w:ascii="Times New Roman" w:hAnsi="Times New Roman" w:cs="Times New Roman"/>
          <w:sz w:val="20"/>
          <w:szCs w:val="20"/>
          <w:vertAlign w:val="baseline"/>
        </w:rPr>
        <w:endnoteReference w:id="18"/>
      </w:r>
      <w:r w:rsidR="00FA19D1">
        <w:rPr>
          <w:rFonts w:ascii="Times New Roman" w:hAnsi="Times New Roman" w:cs="Times New Roman"/>
          <w:sz w:val="20"/>
          <w:szCs w:val="20"/>
        </w:rPr>
        <w:t>],</w:t>
      </w:r>
      <w:r w:rsidR="00A10A31">
        <w:rPr>
          <w:rFonts w:ascii="Times New Roman" w:hAnsi="Times New Roman" w:cs="Times New Roman"/>
          <w:sz w:val="20"/>
          <w:szCs w:val="20"/>
        </w:rPr>
        <w:t xml:space="preserve"> </w:t>
      </w:r>
      <w:r w:rsidR="00FA19D1">
        <w:rPr>
          <w:rFonts w:ascii="Times New Roman" w:hAnsi="Times New Roman" w:cs="Times New Roman"/>
          <w:sz w:val="20"/>
          <w:szCs w:val="20"/>
        </w:rPr>
        <w:t>d</w:t>
      </w:r>
      <w:r w:rsidR="00A10A31">
        <w:rPr>
          <w:rFonts w:ascii="Times New Roman" w:hAnsi="Times New Roman" w:cs="Times New Roman"/>
          <w:sz w:val="20"/>
          <w:szCs w:val="20"/>
        </w:rPr>
        <w:t xml:space="preserve">ue to a better assessment of molecular properties for this species.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849FBF" w14:textId="09FD6A46" w:rsidR="004C6BAE" w:rsidRDefault="0081646E" w:rsidP="00401902">
      <w:pPr>
        <w:spacing w:line="240" w:lineRule="auto"/>
        <w:ind w:right="140" w:firstLine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A31CA">
        <w:rPr>
          <w:rFonts w:ascii="Times New Roman" w:hAnsi="Times New Roman" w:cs="Times New Roman"/>
          <w:sz w:val="24"/>
          <w:szCs w:val="24"/>
        </w:rPr>
        <w:t xml:space="preserve"> hypothesis is that the maximum negative value should occur at a point (</w:t>
      </w:r>
      <w:r w:rsidR="009B5437">
        <w:rPr>
          <w:rFonts w:ascii="Times New Roman" w:hAnsi="Times New Roman" w:cs="Times New Roman"/>
          <w:sz w:val="24"/>
          <w:szCs w:val="24"/>
        </w:rPr>
        <w:t>T,</w:t>
      </w:r>
      <w:r w:rsidR="002A31CA" w:rsidRPr="000F61E1">
        <w:rPr>
          <w:rFonts w:ascii="Times New Roman" w:hAnsi="Times New Roman" w:cs="Times New Roman"/>
          <w:sz w:val="24"/>
          <w:szCs w:val="24"/>
        </w:rPr>
        <w:t>&lt;</w:t>
      </w:r>
      <w:r w:rsidR="002A31CA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A31CA" w:rsidRPr="000F61E1">
        <w:rPr>
          <w:rFonts w:ascii="Times New Roman" w:hAnsi="Times New Roman" w:cs="Times New Roman"/>
          <w:sz w:val="24"/>
          <w:szCs w:val="24"/>
        </w:rPr>
        <w:t>&gt;/</w:t>
      </w:r>
      <w:r w:rsidR="002A31CA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>
        <w:rPr>
          <w:rFonts w:ascii="Times New Roman" w:hAnsi="Times New Roman" w:cs="Times New Roman"/>
          <w:sz w:val="24"/>
          <w:szCs w:val="24"/>
        </w:rPr>
        <w:t xml:space="preserve">) such that </w:t>
      </w:r>
      <w:r w:rsidR="002A31CA" w:rsidRPr="009379E8">
        <w:rPr>
          <w:rFonts w:ascii="Times New Roman" w:hAnsi="Times New Roman" w:cs="Times New Roman"/>
          <w:sz w:val="24"/>
          <w:szCs w:val="24"/>
        </w:rPr>
        <w:t>f(T,&lt;</w:t>
      </w:r>
      <w:r w:rsidR="002A31C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A31CA" w:rsidRPr="009379E8">
        <w:rPr>
          <w:rFonts w:ascii="Times New Roman" w:hAnsi="Times New Roman" w:cs="Times New Roman"/>
          <w:sz w:val="24"/>
          <w:szCs w:val="24"/>
        </w:rPr>
        <w:t>&gt;/</w:t>
      </w:r>
      <w:r w:rsidR="002A31C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 w:rsidRPr="009379E8">
        <w:rPr>
          <w:rFonts w:ascii="Times New Roman" w:hAnsi="Times New Roman" w:cs="Times New Roman"/>
          <w:sz w:val="24"/>
          <w:szCs w:val="24"/>
        </w:rPr>
        <w:t>) = &lt;</w:t>
      </w:r>
      <w:r w:rsidR="002A31C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2A31CA" w:rsidRPr="009379E8">
        <w:rPr>
          <w:rFonts w:ascii="Times New Roman" w:hAnsi="Times New Roman" w:cs="Times New Roman"/>
          <w:sz w:val="24"/>
          <w:szCs w:val="24"/>
        </w:rPr>
        <w:t>&gt;/</w:t>
      </w:r>
      <w:r w:rsidR="002A31CA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A31CA">
        <w:rPr>
          <w:rFonts w:ascii="Times New Roman" w:hAnsi="Times New Roman" w:cs="Times New Roman"/>
          <w:sz w:val="24"/>
          <w:szCs w:val="24"/>
        </w:rPr>
        <w:t xml:space="preserve"> and </w:t>
      </w:r>
      <w:r w:rsidR="002A31CA">
        <w:rPr>
          <w:rFonts w:ascii="Times New Roman" w:hAnsi="Times New Roman" w:cs="Times New Roman"/>
          <w:sz w:val="24"/>
          <w:szCs w:val="24"/>
        </w:rPr>
        <w:sym w:font="Symbol" w:char="F046"/>
      </w:r>
      <w:r w:rsidR="002A31CA">
        <w:rPr>
          <w:rFonts w:ascii="Times New Roman" w:hAnsi="Times New Roman" w:cs="Times New Roman"/>
          <w:sz w:val="24"/>
          <w:szCs w:val="24"/>
        </w:rPr>
        <w:t xml:space="preserve"> </w:t>
      </w:r>
      <w:r w:rsidR="002A31CA" w:rsidRPr="009379E8">
        <w:rPr>
          <w:rFonts w:ascii="Times New Roman" w:hAnsi="Times New Roman" w:cs="Times New Roman"/>
          <w:sz w:val="24"/>
          <w:szCs w:val="24"/>
        </w:rPr>
        <w:t>= 0</w:t>
      </w:r>
      <w:r w:rsidR="002A31CA">
        <w:rPr>
          <w:rFonts w:ascii="Times New Roman" w:hAnsi="Times New Roman" w:cs="Times New Roman"/>
          <w:sz w:val="24"/>
          <w:szCs w:val="24"/>
        </w:rPr>
        <w:t xml:space="preserve"> are simultaneously satisfied. </w:t>
      </w:r>
      <w:r w:rsidR="0083181C">
        <w:rPr>
          <w:rFonts w:ascii="Times New Roman" w:hAnsi="Times New Roman" w:cs="Times New Roman"/>
          <w:sz w:val="24"/>
          <w:szCs w:val="24"/>
        </w:rPr>
        <w:t>H</w:t>
      </w:r>
      <w:r w:rsidR="002A31CA">
        <w:rPr>
          <w:rFonts w:ascii="Times New Roman" w:hAnsi="Times New Roman" w:cs="Times New Roman"/>
          <w:sz w:val="24"/>
          <w:szCs w:val="24"/>
        </w:rPr>
        <w:t xml:space="preserve">olding </w:t>
      </w:r>
      <w:r w:rsidR="002A31CA" w:rsidRPr="009379E8">
        <w:rPr>
          <w:rFonts w:ascii="Times New Roman" w:hAnsi="Times New Roman" w:cs="Times New Roman"/>
          <w:sz w:val="24"/>
          <w:szCs w:val="24"/>
        </w:rPr>
        <w:t>E</w:t>
      </w:r>
      <w:r w:rsidR="002A31CA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2A31C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A31CA" w:rsidRPr="009379E8">
        <w:rPr>
          <w:rFonts w:ascii="Times New Roman" w:hAnsi="Times New Roman" w:cs="Times New Roman"/>
          <w:sz w:val="24"/>
          <w:szCs w:val="24"/>
        </w:rPr>
        <w:t xml:space="preserve">and </w:t>
      </w:r>
      <w:r w:rsidR="002A31CA"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="002A31CA">
        <w:rPr>
          <w:rFonts w:ascii="Times New Roman" w:hAnsi="Times New Roman" w:cs="Times New Roman"/>
          <w:sz w:val="24"/>
          <w:szCs w:val="24"/>
        </w:rPr>
        <w:t xml:space="preserve"> constant with temperature, we find that</w:t>
      </w:r>
      <w:r w:rsidR="00D4034E">
        <w:rPr>
          <w:rFonts w:ascii="Times New Roman" w:hAnsi="Times New Roman" w:cs="Times New Roman"/>
          <w:sz w:val="24"/>
          <w:szCs w:val="24"/>
        </w:rPr>
        <w:t xml:space="preserve"> the presen</w:t>
      </w:r>
      <w:r w:rsidR="002A31CA">
        <w:rPr>
          <w:rFonts w:ascii="Times New Roman" w:hAnsi="Times New Roman" w:cs="Times New Roman"/>
          <w:sz w:val="24"/>
          <w:szCs w:val="24"/>
        </w:rPr>
        <w:t>ce of a maximum negative value</w:t>
      </w:r>
      <w:r w:rsidR="001C4023">
        <w:rPr>
          <w:rFonts w:ascii="Times New Roman" w:hAnsi="Times New Roman" w:cs="Times New Roman"/>
          <w:sz w:val="24"/>
          <w:szCs w:val="24"/>
        </w:rPr>
        <w:t xml:space="preserve"> is a direct consequence </w:t>
      </w:r>
      <w:r w:rsidR="002A31CA">
        <w:rPr>
          <w:rFonts w:ascii="Times New Roman" w:hAnsi="Times New Roman" w:cs="Times New Roman"/>
          <w:sz w:val="24"/>
          <w:szCs w:val="24"/>
        </w:rPr>
        <w:t>of</w:t>
      </w:r>
      <w:r w:rsidR="003918EE">
        <w:rPr>
          <w:rFonts w:ascii="Times New Roman" w:hAnsi="Times New Roman" w:cs="Times New Roman"/>
          <w:sz w:val="24"/>
          <w:szCs w:val="24"/>
        </w:rPr>
        <w:t xml:space="preserve"> our theoretical model. However</w:t>
      </w:r>
      <w:r w:rsidR="00A7470E">
        <w:rPr>
          <w:rFonts w:ascii="Times New Roman" w:hAnsi="Times New Roman" w:cs="Times New Roman"/>
          <w:sz w:val="24"/>
          <w:szCs w:val="24"/>
        </w:rPr>
        <w:t xml:space="preserve"> we estimate </w:t>
      </w:r>
      <w:r w:rsidR="004C1622">
        <w:rPr>
          <w:rFonts w:ascii="Times New Roman" w:hAnsi="Times New Roman" w:cs="Times New Roman"/>
          <w:sz w:val="24"/>
          <w:szCs w:val="24"/>
        </w:rPr>
        <w:t xml:space="preserve">T = 29K </w:t>
      </w:r>
      <w:r w:rsidR="00A7470E">
        <w:rPr>
          <w:rFonts w:ascii="Times New Roman" w:hAnsi="Times New Roman" w:cs="Times New Roman"/>
          <w:sz w:val="24"/>
          <w:szCs w:val="24"/>
        </w:rPr>
        <w:t>for this to occur</w:t>
      </w:r>
      <w:r w:rsidR="002A31CA">
        <w:rPr>
          <w:rFonts w:ascii="Times New Roman" w:hAnsi="Times New Roman" w:cs="Times New Roman"/>
          <w:sz w:val="24"/>
          <w:szCs w:val="24"/>
        </w:rPr>
        <w:t xml:space="preserve"> </w:t>
      </w:r>
      <w:r w:rsidR="00D4034E">
        <w:rPr>
          <w:rFonts w:ascii="Times New Roman" w:hAnsi="Times New Roman" w:cs="Times New Roman"/>
          <w:sz w:val="24"/>
          <w:szCs w:val="24"/>
        </w:rPr>
        <w:t>for 1</w:t>
      </w:r>
      <w:r w:rsidR="002A31CA">
        <w:rPr>
          <w:rFonts w:ascii="Times New Roman" w:hAnsi="Times New Roman" w:cs="Times New Roman"/>
          <w:sz w:val="24"/>
          <w:szCs w:val="24"/>
        </w:rPr>
        <w:t xml:space="preserve">-butanol, with an accompanying value </w:t>
      </w:r>
      <w:r w:rsidR="00D4034E">
        <w:rPr>
          <w:rFonts w:ascii="Times New Roman" w:hAnsi="Times New Roman" w:cs="Times New Roman"/>
          <w:sz w:val="24"/>
          <w:szCs w:val="24"/>
        </w:rPr>
        <w:t xml:space="preserve">of </w:t>
      </w:r>
      <w:r w:rsidR="00D4034E" w:rsidRPr="000F61E1">
        <w:rPr>
          <w:rFonts w:ascii="Times New Roman" w:hAnsi="Times New Roman" w:cs="Times New Roman"/>
          <w:sz w:val="24"/>
          <w:szCs w:val="24"/>
        </w:rPr>
        <w:t>&lt;</w:t>
      </w:r>
      <w:r w:rsidR="00D4034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D4034E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4034E" w:rsidRPr="000F61E1">
        <w:rPr>
          <w:rFonts w:ascii="Times New Roman" w:hAnsi="Times New Roman" w:cs="Times New Roman"/>
          <w:sz w:val="24"/>
          <w:szCs w:val="24"/>
        </w:rPr>
        <w:t>&gt;/</w:t>
      </w:r>
      <w:r w:rsidR="00D4034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D4034E">
        <w:rPr>
          <w:rFonts w:ascii="Times New Roman" w:hAnsi="Times New Roman" w:cs="Times New Roman"/>
          <w:sz w:val="24"/>
          <w:szCs w:val="24"/>
        </w:rPr>
        <w:t xml:space="preserve"> </w:t>
      </w:r>
      <w:r w:rsidR="00A7470E">
        <w:rPr>
          <w:rFonts w:ascii="Times New Roman" w:hAnsi="Times New Roman" w:cs="Times New Roman"/>
          <w:sz w:val="24"/>
          <w:szCs w:val="24"/>
        </w:rPr>
        <w:t>=</w:t>
      </w:r>
      <w:r w:rsidR="00D4034E">
        <w:rPr>
          <w:rFonts w:ascii="Times New Roman" w:hAnsi="Times New Roman" w:cs="Times New Roman"/>
          <w:sz w:val="24"/>
          <w:szCs w:val="24"/>
        </w:rPr>
        <w:t xml:space="preserve"> -0.05</w:t>
      </w:r>
      <w:r w:rsidR="00A7470E">
        <w:rPr>
          <w:rFonts w:ascii="Times New Roman" w:hAnsi="Times New Roman" w:cs="Times New Roman"/>
          <w:sz w:val="24"/>
          <w:szCs w:val="24"/>
        </w:rPr>
        <w:t>0</w:t>
      </w:r>
      <w:r w:rsidR="00D4034E">
        <w:rPr>
          <w:rFonts w:ascii="Times New Roman" w:hAnsi="Times New Roman" w:cs="Times New Roman"/>
          <w:sz w:val="24"/>
          <w:szCs w:val="24"/>
        </w:rPr>
        <w:t xml:space="preserve">, and </w:t>
      </w:r>
      <w:r w:rsidR="004C1622">
        <w:rPr>
          <w:rFonts w:ascii="Times New Roman" w:hAnsi="Times New Roman" w:cs="Times New Roman"/>
          <w:sz w:val="24"/>
          <w:szCs w:val="24"/>
        </w:rPr>
        <w:t xml:space="preserve">T = </w:t>
      </w:r>
      <w:r w:rsidR="00D4034E">
        <w:rPr>
          <w:rFonts w:ascii="Times New Roman" w:hAnsi="Times New Roman" w:cs="Times New Roman"/>
          <w:sz w:val="24"/>
          <w:szCs w:val="24"/>
        </w:rPr>
        <w:t>3</w:t>
      </w:r>
      <w:r w:rsidR="003918EE">
        <w:rPr>
          <w:rFonts w:ascii="Times New Roman" w:hAnsi="Times New Roman" w:cs="Times New Roman"/>
          <w:sz w:val="24"/>
          <w:szCs w:val="24"/>
        </w:rPr>
        <w:t>6</w:t>
      </w:r>
      <w:r w:rsidR="00D4034E">
        <w:rPr>
          <w:rFonts w:ascii="Times New Roman" w:hAnsi="Times New Roman" w:cs="Times New Roman"/>
          <w:sz w:val="24"/>
          <w:szCs w:val="24"/>
        </w:rPr>
        <w:t xml:space="preserve"> K for 1-pentanol, with an accompanying value </w:t>
      </w:r>
      <w:r w:rsidR="00D4034E" w:rsidRPr="000F61E1">
        <w:rPr>
          <w:rFonts w:ascii="Times New Roman" w:hAnsi="Times New Roman" w:cs="Times New Roman"/>
          <w:sz w:val="24"/>
          <w:szCs w:val="24"/>
        </w:rPr>
        <w:t>&lt;</w:t>
      </w:r>
      <w:r w:rsidR="00D4034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D4034E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D4034E" w:rsidRPr="000F61E1">
        <w:rPr>
          <w:rFonts w:ascii="Times New Roman" w:hAnsi="Times New Roman" w:cs="Times New Roman"/>
          <w:sz w:val="24"/>
          <w:szCs w:val="24"/>
        </w:rPr>
        <w:t>&gt;/</w:t>
      </w:r>
      <w:r w:rsidR="00D4034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D4034E">
        <w:rPr>
          <w:rFonts w:ascii="Times New Roman" w:hAnsi="Times New Roman" w:cs="Times New Roman"/>
          <w:sz w:val="24"/>
          <w:szCs w:val="24"/>
        </w:rPr>
        <w:t xml:space="preserve"> = -0.047</w:t>
      </w:r>
      <w:r w:rsidR="003918EE">
        <w:rPr>
          <w:rFonts w:ascii="Times New Roman" w:hAnsi="Times New Roman" w:cs="Times New Roman"/>
          <w:sz w:val="24"/>
          <w:szCs w:val="24"/>
        </w:rPr>
        <w:t>, whereas observed values are 36K and 40K</w:t>
      </w:r>
      <w:r w:rsidR="00A7470E">
        <w:rPr>
          <w:rFonts w:ascii="Times New Roman" w:hAnsi="Times New Roman" w:cs="Times New Roman"/>
          <w:sz w:val="24"/>
          <w:szCs w:val="24"/>
        </w:rPr>
        <w:t xml:space="preserve">, with </w:t>
      </w:r>
      <w:r w:rsidR="00A7470E" w:rsidRPr="000F61E1">
        <w:rPr>
          <w:rFonts w:ascii="Times New Roman" w:hAnsi="Times New Roman" w:cs="Times New Roman"/>
          <w:sz w:val="24"/>
          <w:szCs w:val="24"/>
        </w:rPr>
        <w:t>&lt;</w:t>
      </w:r>
      <w:r w:rsidR="00A7470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A7470E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A7470E" w:rsidRPr="000F61E1">
        <w:rPr>
          <w:rFonts w:ascii="Times New Roman" w:hAnsi="Times New Roman" w:cs="Times New Roman"/>
          <w:sz w:val="24"/>
          <w:szCs w:val="24"/>
        </w:rPr>
        <w:t>&gt;/</w:t>
      </w:r>
      <w:r w:rsidR="00A7470E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A7470E">
        <w:rPr>
          <w:rFonts w:ascii="Times New Roman" w:hAnsi="Times New Roman" w:cs="Times New Roman"/>
          <w:sz w:val="24"/>
          <w:szCs w:val="24"/>
        </w:rPr>
        <w:t xml:space="preserve"> = -0.048 and -0.046 respectively</w:t>
      </w:r>
      <w:r w:rsidR="008459D1">
        <w:rPr>
          <w:rFonts w:ascii="Times New Roman" w:hAnsi="Times New Roman" w:cs="Times New Roman"/>
          <w:sz w:val="24"/>
          <w:szCs w:val="24"/>
        </w:rPr>
        <w:t xml:space="preserve"> (Table 2)</w:t>
      </w:r>
      <w:r w:rsidR="003918EE">
        <w:rPr>
          <w:rFonts w:ascii="Times New Roman" w:hAnsi="Times New Roman" w:cs="Times New Roman"/>
          <w:sz w:val="24"/>
          <w:szCs w:val="24"/>
        </w:rPr>
        <w:t xml:space="preserve">. This discrepancy may be rectified by </w:t>
      </w:r>
      <w:r w:rsidR="0021210A">
        <w:rPr>
          <w:rFonts w:ascii="Times New Roman" w:hAnsi="Times New Roman" w:cs="Times New Roman"/>
          <w:sz w:val="24"/>
          <w:szCs w:val="24"/>
        </w:rPr>
        <w:t>appealing to the properties</w:t>
      </w:r>
      <w:r w:rsidR="003918EE">
        <w:rPr>
          <w:rFonts w:ascii="Times New Roman" w:hAnsi="Times New Roman" w:cs="Times New Roman"/>
          <w:sz w:val="24"/>
          <w:szCs w:val="24"/>
        </w:rPr>
        <w:t xml:space="preserve"> </w:t>
      </w:r>
      <w:r w:rsidR="0021210A">
        <w:rPr>
          <w:rFonts w:ascii="Times New Roman" w:hAnsi="Times New Roman" w:cs="Times New Roman"/>
          <w:sz w:val="24"/>
          <w:szCs w:val="24"/>
        </w:rPr>
        <w:t>of</w:t>
      </w:r>
      <w:r w:rsidR="003918EE">
        <w:rPr>
          <w:rFonts w:ascii="Times New Roman" w:hAnsi="Times New Roman" w:cs="Times New Roman"/>
          <w:sz w:val="24"/>
          <w:szCs w:val="24"/>
        </w:rPr>
        <w:t xml:space="preserve"> glassy solids</w:t>
      </w:r>
      <w:r w:rsidR="0021210A">
        <w:rPr>
          <w:rFonts w:ascii="Times New Roman" w:hAnsi="Times New Roman" w:cs="Times New Roman"/>
          <w:sz w:val="24"/>
          <w:szCs w:val="24"/>
        </w:rPr>
        <w:t>, as exemplified by</w:t>
      </w:r>
      <w:r w:rsidR="003918EE">
        <w:rPr>
          <w:rFonts w:ascii="Times New Roman" w:hAnsi="Times New Roman" w:cs="Times New Roman"/>
          <w:sz w:val="24"/>
          <w:szCs w:val="24"/>
        </w:rPr>
        <w:t xml:space="preserve"> </w:t>
      </w:r>
      <w:r w:rsidR="003918EE">
        <w:rPr>
          <w:rFonts w:ascii="Times New Roman" w:hAnsi="Times New Roman" w:cs="Times New Roman"/>
          <w:i/>
          <w:sz w:val="24"/>
          <w:szCs w:val="24"/>
        </w:rPr>
        <w:t>cis</w:t>
      </w:r>
      <w:r w:rsidR="003918EE">
        <w:rPr>
          <w:rFonts w:ascii="Times New Roman" w:hAnsi="Times New Roman" w:cs="Times New Roman"/>
          <w:sz w:val="24"/>
          <w:szCs w:val="24"/>
        </w:rPr>
        <w:t>-MF</w:t>
      </w:r>
      <w:r w:rsidR="004C1622">
        <w:rPr>
          <w:rFonts w:ascii="Times New Roman" w:hAnsi="Times New Roman" w:cs="Times New Roman"/>
          <w:sz w:val="24"/>
          <w:szCs w:val="24"/>
        </w:rPr>
        <w:t>.</w: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_Ref88657560 \h </w:instrText>
      </w:r>
      <w:r w:rsidR="008459D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_Ref88735243 \h </w:instrText>
      </w:r>
      <w:r w:rsidR="008459D1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8459D1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83181C">
        <w:rPr>
          <w:rFonts w:ascii="Times New Roman" w:hAnsi="Times New Roman" w:cs="Times New Roman"/>
          <w:sz w:val="24"/>
          <w:szCs w:val="24"/>
        </w:rPr>
        <w:t>W</w:t>
      </w:r>
      <w:r w:rsidR="004C1622">
        <w:rPr>
          <w:rFonts w:ascii="Times New Roman" w:hAnsi="Times New Roman" w:cs="Times New Roman"/>
          <w:sz w:val="24"/>
          <w:szCs w:val="24"/>
        </w:rPr>
        <w:t xml:space="preserve">e postulate that, in the region of </w:t>
      </w:r>
      <w:r w:rsidR="004C1622">
        <w:rPr>
          <w:rFonts w:ascii="Times New Roman" w:hAnsi="Times New Roman" w:cs="Times New Roman"/>
          <w:sz w:val="24"/>
          <w:szCs w:val="24"/>
        </w:rPr>
        <w:sym w:font="Symbol" w:char="F046"/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4C1622" w:rsidRPr="009379E8">
        <w:rPr>
          <w:rFonts w:ascii="Times New Roman" w:hAnsi="Times New Roman" w:cs="Times New Roman"/>
          <w:sz w:val="24"/>
          <w:szCs w:val="24"/>
        </w:rPr>
        <w:t>= 0</w:t>
      </w:r>
      <w:r w:rsidR="004C1622">
        <w:rPr>
          <w:rFonts w:ascii="Times New Roman" w:hAnsi="Times New Roman" w:cs="Times New Roman"/>
          <w:sz w:val="24"/>
          <w:szCs w:val="24"/>
        </w:rPr>
        <w:t>, the temperature is such that</w:t>
      </w:r>
      <w:r w:rsidR="004C1622" w:rsidRP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4C1622">
        <w:rPr>
          <w:rFonts w:ascii="Times New Roman" w:hAnsi="Times New Roman" w:cs="Times New Roman"/>
          <w:sz w:val="24"/>
          <w:szCs w:val="24"/>
        </w:rPr>
        <w:t xml:space="preserve">molecular diffusion becomes significant and that diffusion will increase with increasing temperature. </w:t>
      </w:r>
      <w:r w:rsidR="00C634FA">
        <w:rPr>
          <w:rFonts w:ascii="Times New Roman" w:hAnsi="Times New Roman" w:cs="Times New Roman"/>
          <w:sz w:val="24"/>
          <w:szCs w:val="24"/>
        </w:rPr>
        <w:t>To mimic this increased mobility,</w:t>
      </w:r>
      <w:r w:rsidR="008459D1">
        <w:rPr>
          <w:rFonts w:ascii="Times New Roman" w:hAnsi="Times New Roman" w:cs="Times New Roman"/>
          <w:sz w:val="24"/>
          <w:szCs w:val="24"/>
        </w:rPr>
        <w:t xml:space="preserve"> </w:t>
      </w:r>
      <w:r w:rsidR="004C1622">
        <w:rPr>
          <w:rFonts w:ascii="Times New Roman" w:hAnsi="Times New Roman" w:cs="Times New Roman"/>
          <w:sz w:val="24"/>
          <w:szCs w:val="24"/>
        </w:rPr>
        <w:t xml:space="preserve">we allow </w:t>
      </w:r>
      <w:r w:rsidR="004C1622">
        <w:rPr>
          <w:rFonts w:ascii="Times New Roman" w:hAnsi="Times New Roman" w:cs="Times New Roman"/>
          <w:sz w:val="24"/>
          <w:szCs w:val="24"/>
        </w:rPr>
        <w:sym w:font="Symbol" w:char="F07A"/>
      </w:r>
      <w:r w:rsidR="004C1622">
        <w:rPr>
          <w:rFonts w:ascii="Times New Roman" w:hAnsi="Times New Roman" w:cs="Times New Roman"/>
          <w:sz w:val="24"/>
          <w:szCs w:val="24"/>
        </w:rPr>
        <w:t xml:space="preserve"> to vary with temperature. We hold an optimized </w:t>
      </w:r>
      <w:r w:rsidR="004C1622" w:rsidRPr="009379E8">
        <w:rPr>
          <w:rFonts w:ascii="Times New Roman" w:hAnsi="Times New Roman" w:cs="Times New Roman"/>
          <w:sz w:val="24"/>
          <w:szCs w:val="24"/>
        </w:rPr>
        <w:t>E</w:t>
      </w:r>
      <w:r w:rsidR="004C1622"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4C1622">
        <w:rPr>
          <w:rFonts w:ascii="Times New Roman" w:hAnsi="Times New Roman" w:cs="Times New Roman"/>
          <w:sz w:val="24"/>
          <w:szCs w:val="24"/>
        </w:rPr>
        <w:t xml:space="preserve"> constant with temperature, and use </w:t>
      </w:r>
      <w:r w:rsidR="008459D1" w:rsidRPr="009379E8">
        <w:rPr>
          <w:rFonts w:ascii="Times New Roman" w:hAnsi="Times New Roman" w:cs="Times New Roman"/>
          <w:sz w:val="24"/>
          <w:szCs w:val="24"/>
        </w:rPr>
        <w:t>E</w:t>
      </w:r>
      <w:r w:rsidR="008459D1"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8459D1" w:rsidRPr="00985920">
        <w:rPr>
          <w:rFonts w:ascii="Times New Roman" w:hAnsi="Times New Roman" w:cs="Times New Roman"/>
          <w:sz w:val="24"/>
          <w:szCs w:val="24"/>
        </w:rPr>
        <w:t xml:space="preserve"> </w:t>
      </w:r>
      <w:r w:rsidR="008459D1">
        <w:rPr>
          <w:rFonts w:ascii="Times New Roman" w:hAnsi="Times New Roman" w:cs="Times New Roman"/>
          <w:sz w:val="24"/>
          <w:szCs w:val="24"/>
        </w:rPr>
        <w:t xml:space="preserve">= </w:t>
      </w:r>
      <w:r w:rsidR="008459D1" w:rsidRPr="00985920">
        <w:rPr>
          <w:rFonts w:ascii="Times New Roman" w:hAnsi="Times New Roman" w:cs="Times New Roman"/>
          <w:sz w:val="24"/>
          <w:szCs w:val="24"/>
        </w:rPr>
        <w:t>4</w:t>
      </w:r>
      <w:r w:rsidR="008459D1" w:rsidRPr="00985920">
        <w:rPr>
          <w:rFonts w:ascii="Times New Roman" w:hAnsi="Times New Roman" w:cs="Times New Roman"/>
          <w:sz w:val="24"/>
          <w:szCs w:val="24"/>
        </w:rPr>
        <w:sym w:font="Symbol" w:char="F070"/>
      </w:r>
      <w:r w:rsidR="008459D1" w:rsidRPr="00985920">
        <w:rPr>
          <w:rFonts w:ascii="Times New Roman" w:hAnsi="Times New Roman" w:cs="Times New Roman"/>
          <w:sz w:val="24"/>
          <w:szCs w:val="24"/>
        </w:rPr>
        <w:sym w:font="Symbol" w:char="F06D"/>
      </w:r>
      <w:r w:rsidR="008459D1" w:rsidRPr="00985920">
        <w:rPr>
          <w:rFonts w:ascii="Times New Roman" w:hAnsi="Times New Roman" w:cs="Times New Roman"/>
          <w:sz w:val="24"/>
          <w:szCs w:val="24"/>
        </w:rPr>
        <w:t>/</w:t>
      </w:r>
      <w:r w:rsidR="008459D1" w:rsidRPr="00985920">
        <w:rPr>
          <w:rFonts w:ascii="Times New Roman" w:hAnsi="Times New Roman" w:cs="Times New Roman"/>
          <w:sz w:val="24"/>
          <w:szCs w:val="24"/>
        </w:rPr>
        <w:sym w:font="Symbol" w:char="F057"/>
      </w:r>
      <w:r w:rsidR="008459D1">
        <w:rPr>
          <w:rFonts w:ascii="Times New Roman" w:hAnsi="Times New Roman" w:cs="Times New Roman"/>
          <w:sz w:val="24"/>
          <w:szCs w:val="24"/>
        </w:rPr>
        <w:t xml:space="preserve">, </w:t>
      </w:r>
      <w:r w:rsidR="004C1622">
        <w:rPr>
          <w:rFonts w:ascii="Times New Roman" w:hAnsi="Times New Roman" w:cs="Times New Roman"/>
          <w:sz w:val="24"/>
          <w:szCs w:val="24"/>
        </w:rPr>
        <w:t xml:space="preserve">as before. We may then fit </w:t>
      </w:r>
      <w:r w:rsidR="00717A84">
        <w:rPr>
          <w:rFonts w:ascii="Times New Roman" w:hAnsi="Times New Roman" w:cs="Times New Roman"/>
          <w:sz w:val="24"/>
          <w:szCs w:val="24"/>
        </w:rPr>
        <w:t xml:space="preserve">exactly </w:t>
      </w:r>
      <w:r w:rsidR="004C1622">
        <w:rPr>
          <w:rFonts w:ascii="Times New Roman" w:hAnsi="Times New Roman" w:cs="Times New Roman"/>
          <w:sz w:val="24"/>
          <w:szCs w:val="24"/>
        </w:rPr>
        <w:t xml:space="preserve">to the observed values of </w:t>
      </w:r>
      <w:r w:rsidR="004C1622" w:rsidRPr="000F61E1">
        <w:rPr>
          <w:rFonts w:ascii="Times New Roman" w:hAnsi="Times New Roman" w:cs="Times New Roman"/>
          <w:sz w:val="24"/>
          <w:szCs w:val="24"/>
        </w:rPr>
        <w:t>&lt;</w:t>
      </w:r>
      <w:r w:rsidR="004C1622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4C1622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4C1622" w:rsidRPr="000F61E1">
        <w:rPr>
          <w:rFonts w:ascii="Times New Roman" w:hAnsi="Times New Roman" w:cs="Times New Roman"/>
          <w:sz w:val="24"/>
          <w:szCs w:val="24"/>
        </w:rPr>
        <w:t>&gt;/</w:t>
      </w:r>
      <w:r w:rsidR="004C1622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4C1622">
        <w:rPr>
          <w:rFonts w:ascii="Times New Roman" w:hAnsi="Times New Roman" w:cs="Times New Roman"/>
          <w:sz w:val="24"/>
          <w:szCs w:val="24"/>
        </w:rPr>
        <w:t xml:space="preserve"> in Table 2, allowing only </w:t>
      </w:r>
      <w:r w:rsidR="004C1622">
        <w:rPr>
          <w:rFonts w:ascii="Times New Roman" w:hAnsi="Times New Roman" w:cs="Times New Roman"/>
          <w:sz w:val="24"/>
          <w:szCs w:val="24"/>
        </w:rPr>
        <w:sym w:font="Symbol" w:char="F07A"/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C634FA">
        <w:rPr>
          <w:rFonts w:ascii="Times New Roman" w:hAnsi="Times New Roman" w:cs="Times New Roman"/>
          <w:sz w:val="24"/>
          <w:szCs w:val="24"/>
        </w:rPr>
        <w:t>as a fitting parameter</w:t>
      </w:r>
      <w:r w:rsidR="004C1622">
        <w:rPr>
          <w:rFonts w:ascii="Times New Roman" w:hAnsi="Times New Roman" w:cs="Times New Roman"/>
          <w:sz w:val="24"/>
          <w:szCs w:val="24"/>
        </w:rPr>
        <w:t xml:space="preserve">. We find that this fit </w:t>
      </w:r>
      <w:r w:rsidR="004C1622" w:rsidRPr="00523937">
        <w:rPr>
          <w:rFonts w:ascii="Times New Roman" w:hAnsi="Times New Roman" w:cs="Times New Roman"/>
          <w:sz w:val="24"/>
          <w:szCs w:val="24"/>
        </w:rPr>
        <w:t>entails</w:t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4C1622">
        <w:rPr>
          <w:rFonts w:ascii="Times New Roman" w:hAnsi="Times New Roman" w:cs="Times New Roman"/>
          <w:sz w:val="24"/>
          <w:szCs w:val="24"/>
        </w:rPr>
        <w:sym w:font="Symbol" w:char="F07A"/>
      </w:r>
      <w:r w:rsidR="004C1622">
        <w:rPr>
          <w:rFonts w:ascii="Times New Roman" w:hAnsi="Times New Roman" w:cs="Times New Roman"/>
          <w:sz w:val="24"/>
          <w:szCs w:val="24"/>
        </w:rPr>
        <w:t xml:space="preserve"> (</w:t>
      </w:r>
      <w:r w:rsidR="004C1622" w:rsidRPr="000F61E1">
        <w:rPr>
          <w:rFonts w:ascii="Times New Roman" w:hAnsi="Times New Roman" w:cs="Times New Roman"/>
          <w:sz w:val="24"/>
          <w:szCs w:val="24"/>
        </w:rPr>
        <w:t>&lt;</w:t>
      </w:r>
      <w:r w:rsidR="004C1622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4C1622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4C1622" w:rsidRPr="000F61E1">
        <w:rPr>
          <w:rFonts w:ascii="Times New Roman" w:hAnsi="Times New Roman" w:cs="Times New Roman"/>
          <w:sz w:val="24"/>
          <w:szCs w:val="24"/>
        </w:rPr>
        <w:t>&gt;/</w:t>
      </w:r>
      <w:r w:rsidR="004C1622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4C1622">
        <w:rPr>
          <w:rFonts w:ascii="Times New Roman" w:hAnsi="Times New Roman" w:cs="Times New Roman"/>
          <w:sz w:val="24"/>
          <w:szCs w:val="24"/>
        </w:rPr>
        <w:t>)</w:t>
      </w:r>
      <w:r w:rsidR="004C16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C1622">
        <w:rPr>
          <w:rFonts w:ascii="Times New Roman" w:hAnsi="Times New Roman" w:cs="Times New Roman"/>
          <w:sz w:val="24"/>
          <w:szCs w:val="24"/>
        </w:rPr>
        <w:t xml:space="preserve"> </w:t>
      </w:r>
      <w:r w:rsidR="00523937">
        <w:rPr>
          <w:rFonts w:ascii="Times New Roman" w:hAnsi="Times New Roman" w:cs="Times New Roman"/>
          <w:sz w:val="24"/>
          <w:szCs w:val="24"/>
        </w:rPr>
        <w:t xml:space="preserve">dropping </w:t>
      </w:r>
      <w:r w:rsidR="004C1622">
        <w:rPr>
          <w:rFonts w:ascii="Times New Roman" w:hAnsi="Times New Roman" w:cs="Times New Roman"/>
          <w:sz w:val="24"/>
          <w:szCs w:val="24"/>
        </w:rPr>
        <w:t>by a factor of ~2 for each species</w:t>
      </w:r>
      <w:r w:rsidR="000241AE">
        <w:rPr>
          <w:rFonts w:ascii="Times New Roman" w:hAnsi="Times New Roman" w:cs="Times New Roman"/>
          <w:sz w:val="24"/>
          <w:szCs w:val="24"/>
        </w:rPr>
        <w:t xml:space="preserve"> over T = 32K to 48K</w:t>
      </w:r>
      <w:r w:rsidR="004C6BAE">
        <w:rPr>
          <w:rFonts w:ascii="Times New Roman" w:hAnsi="Times New Roman" w:cs="Times New Roman"/>
          <w:sz w:val="24"/>
          <w:szCs w:val="24"/>
        </w:rPr>
        <w:t>, see S(v),  in accord with the notion increasing temperature and diffusion</w:t>
      </w:r>
      <w:r w:rsidR="004C6BAE" w:rsidRPr="004C6BAE">
        <w:rPr>
          <w:rFonts w:ascii="Times New Roman" w:hAnsi="Times New Roman" w:cs="Times New Roman"/>
          <w:sz w:val="24"/>
          <w:szCs w:val="24"/>
        </w:rPr>
        <w:t xml:space="preserve"> </w:t>
      </w:r>
      <w:r w:rsidR="004C6BAE">
        <w:rPr>
          <w:rFonts w:ascii="Times New Roman" w:hAnsi="Times New Roman" w:cs="Times New Roman"/>
          <w:sz w:val="24"/>
          <w:szCs w:val="24"/>
        </w:rPr>
        <w:t xml:space="preserve">is accompanied by relaxation of the grip which restricts molecular </w:t>
      </w:r>
      <w:commentRangeStart w:id="16"/>
      <w:r w:rsidR="004C6BAE">
        <w:rPr>
          <w:rFonts w:ascii="Times New Roman" w:hAnsi="Times New Roman" w:cs="Times New Roman"/>
          <w:sz w:val="24"/>
          <w:szCs w:val="24"/>
        </w:rPr>
        <w:t>rotation</w:t>
      </w:r>
      <w:commentRangeEnd w:id="16"/>
      <w:r w:rsidR="004C6BAE">
        <w:rPr>
          <w:rStyle w:val="CommentReference"/>
          <w:rFonts w:asciiTheme="minorHAnsi" w:hAnsiTheme="minorHAnsi"/>
        </w:rPr>
        <w:commentReference w:id="16"/>
      </w:r>
      <w:r w:rsidR="004C6BAE">
        <w:rPr>
          <w:rFonts w:ascii="Times New Roman" w:hAnsi="Times New Roman" w:cs="Times New Roman"/>
          <w:sz w:val="24"/>
          <w:szCs w:val="24"/>
        </w:rPr>
        <w:t>.</w:t>
      </w:r>
    </w:p>
    <w:p w14:paraId="6DB2F92C" w14:textId="633B5CBB" w:rsidR="008E2EAF" w:rsidRDefault="00FB6C8E" w:rsidP="00401902">
      <w:pPr>
        <w:spacing w:line="240" w:lineRule="auto"/>
        <w:ind w:right="140" w:firstLine="567"/>
        <w:jc w:val="both"/>
        <w:rPr>
          <w:rFonts w:asciiTheme="majorHAnsi" w:hAnsiTheme="majorHAnsi" w:cstheme="majorHAnsi"/>
          <w:sz w:val="24"/>
          <w:szCs w:val="24"/>
        </w:rPr>
      </w:pPr>
      <w:r w:rsidRPr="005308CD">
        <w:rPr>
          <w:rFonts w:asciiTheme="majorHAnsi" w:hAnsiTheme="majorHAnsi" w:cstheme="majorHAnsi"/>
          <w:sz w:val="24"/>
          <w:szCs w:val="24"/>
        </w:rPr>
        <w:t>For films of NH</w:t>
      </w:r>
      <w:r w:rsidRPr="005308CD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5308CD">
        <w:rPr>
          <w:rFonts w:asciiTheme="majorHAnsi" w:hAnsiTheme="majorHAnsi" w:cstheme="majorHAnsi"/>
          <w:sz w:val="24"/>
          <w:szCs w:val="24"/>
        </w:rPr>
        <w:t xml:space="preserve">, </w:t>
      </w:r>
      <w:r w:rsidR="00A2591C">
        <w:rPr>
          <w:rFonts w:asciiTheme="majorHAnsi" w:hAnsiTheme="majorHAnsi" w:cstheme="majorHAnsi"/>
          <w:sz w:val="24"/>
          <w:szCs w:val="24"/>
        </w:rPr>
        <w:t>data have been measured only up to 80K. W</w:t>
      </w:r>
      <w:r w:rsidRPr="005308CD">
        <w:rPr>
          <w:rFonts w:asciiTheme="majorHAnsi" w:hAnsiTheme="majorHAnsi" w:cstheme="majorHAnsi"/>
          <w:sz w:val="24"/>
          <w:szCs w:val="24"/>
        </w:rPr>
        <w:t>e are unable to perform experiments at higher deposition temperatures, since NH</w:t>
      </w:r>
      <w:r w:rsidRPr="005308CD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Pr="005308CD">
        <w:rPr>
          <w:rFonts w:asciiTheme="majorHAnsi" w:hAnsiTheme="majorHAnsi" w:cstheme="majorHAnsi"/>
          <w:sz w:val="24"/>
          <w:szCs w:val="24"/>
        </w:rPr>
        <w:t xml:space="preserve"> does not ‘stick’ at T &gt; 80K under our experimental conditions of base pressure of &lt;10</w:t>
      </w:r>
      <w:r w:rsidRPr="005308CD">
        <w:rPr>
          <w:rFonts w:asciiTheme="majorHAnsi" w:hAnsiTheme="majorHAnsi" w:cstheme="majorHAnsi"/>
          <w:sz w:val="24"/>
          <w:szCs w:val="24"/>
          <w:vertAlign w:val="superscript"/>
        </w:rPr>
        <w:t>-9</w:t>
      </w:r>
      <w:r w:rsidRPr="005308CD">
        <w:rPr>
          <w:rFonts w:asciiTheme="majorHAnsi" w:hAnsiTheme="majorHAnsi" w:cstheme="majorHAnsi"/>
          <w:sz w:val="24"/>
          <w:szCs w:val="24"/>
        </w:rPr>
        <w:t xml:space="preserve"> mbar.</w:t>
      </w:r>
      <w:r w:rsidR="00F176AE" w:rsidRPr="005308CD" w:rsidDel="00F176AE"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 w:rsidRPr="005308CD">
        <w:rPr>
          <w:rFonts w:asciiTheme="majorHAnsi" w:hAnsiTheme="majorHAnsi" w:cstheme="majorHAnsi"/>
          <w:sz w:val="24"/>
          <w:szCs w:val="24"/>
        </w:rPr>
        <w:t xml:space="preserve"> </w:t>
      </w:r>
      <w:r w:rsidR="003B5856">
        <w:rPr>
          <w:rFonts w:asciiTheme="majorHAnsi" w:hAnsiTheme="majorHAnsi" w:cstheme="majorHAnsi"/>
          <w:sz w:val="24"/>
          <w:szCs w:val="24"/>
        </w:rPr>
        <w:t>Data for NH</w:t>
      </w:r>
      <w:r w:rsidR="003B5856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3B5856">
        <w:rPr>
          <w:rFonts w:asciiTheme="majorHAnsi" w:hAnsiTheme="majorHAnsi" w:cstheme="majorHAnsi"/>
          <w:sz w:val="24"/>
          <w:szCs w:val="24"/>
        </w:rPr>
        <w:t xml:space="preserve"> are shown in Fig.2 in red and a fit to these values in blue, using parameters in Table 1</w:t>
      </w:r>
      <w:r w:rsidR="00993957">
        <w:rPr>
          <w:rFonts w:asciiTheme="majorHAnsi" w:hAnsiTheme="majorHAnsi" w:cstheme="majorHAnsi"/>
          <w:sz w:val="24"/>
          <w:szCs w:val="24"/>
        </w:rPr>
        <w:t>, dataset</w:t>
      </w:r>
      <w:r w:rsidR="003B5856">
        <w:rPr>
          <w:rFonts w:asciiTheme="majorHAnsi" w:hAnsiTheme="majorHAnsi" w:cstheme="majorHAnsi"/>
          <w:sz w:val="24"/>
          <w:szCs w:val="24"/>
        </w:rPr>
        <w:t xml:space="preserve"> (ii).</w:t>
      </w:r>
      <w:r w:rsidR="00CE3203">
        <w:rPr>
          <w:rFonts w:asciiTheme="majorHAnsi" w:hAnsiTheme="majorHAnsi" w:cstheme="majorHAnsi"/>
          <w:sz w:val="24"/>
          <w:szCs w:val="24"/>
        </w:rPr>
        <w:t xml:space="preserve"> A</w:t>
      </w:r>
      <w:r w:rsidR="00253444">
        <w:rPr>
          <w:rFonts w:asciiTheme="majorHAnsi" w:hAnsiTheme="majorHAnsi" w:cstheme="majorHAnsi"/>
          <w:sz w:val="24"/>
          <w:szCs w:val="24"/>
        </w:rPr>
        <w:t xml:space="preserve"> </w:t>
      </w:r>
      <w:r w:rsidR="00CE3203">
        <w:rPr>
          <w:rFonts w:asciiTheme="majorHAnsi" w:hAnsiTheme="majorHAnsi" w:cstheme="majorHAnsi"/>
          <w:sz w:val="24"/>
          <w:szCs w:val="24"/>
        </w:rPr>
        <w:t>v</w:t>
      </w:r>
      <w:r w:rsidR="00253444">
        <w:rPr>
          <w:rFonts w:asciiTheme="majorHAnsi" w:hAnsiTheme="majorHAnsi" w:cstheme="majorHAnsi"/>
          <w:sz w:val="24"/>
          <w:szCs w:val="24"/>
        </w:rPr>
        <w:t xml:space="preserve">ery similar fit </w:t>
      </w:r>
      <w:r w:rsidR="00CE3203">
        <w:rPr>
          <w:rFonts w:asciiTheme="majorHAnsi" w:hAnsiTheme="majorHAnsi" w:cstheme="majorHAnsi"/>
          <w:sz w:val="24"/>
          <w:szCs w:val="24"/>
        </w:rPr>
        <w:t>is</w:t>
      </w:r>
      <w:r w:rsidR="00253444">
        <w:rPr>
          <w:rFonts w:asciiTheme="majorHAnsi" w:hAnsiTheme="majorHAnsi" w:cstheme="majorHAnsi"/>
          <w:sz w:val="24"/>
          <w:szCs w:val="24"/>
        </w:rPr>
        <w:t xml:space="preserve"> achieved with dataset (i)</w:t>
      </w:r>
      <w:r w:rsidR="004C6BAE">
        <w:rPr>
          <w:rFonts w:asciiTheme="majorHAnsi" w:hAnsiTheme="majorHAnsi" w:cstheme="majorHAnsi"/>
          <w:sz w:val="24"/>
          <w:szCs w:val="24"/>
        </w:rPr>
        <w:t xml:space="preserve">, </w:t>
      </w:r>
      <w:r w:rsidR="002133FA">
        <w:rPr>
          <w:rFonts w:asciiTheme="majorHAnsi" w:hAnsiTheme="majorHAnsi" w:cstheme="majorHAnsi"/>
          <w:sz w:val="24"/>
          <w:szCs w:val="24"/>
        </w:rPr>
        <w:t>involv</w:t>
      </w:r>
      <w:r w:rsidR="004C6BAE">
        <w:rPr>
          <w:rFonts w:asciiTheme="majorHAnsi" w:hAnsiTheme="majorHAnsi" w:cstheme="majorHAnsi"/>
          <w:sz w:val="24"/>
          <w:szCs w:val="24"/>
        </w:rPr>
        <w:t>ing</w:t>
      </w:r>
      <w:r w:rsidR="00253444" w:rsidRPr="005308CD">
        <w:rPr>
          <w:rFonts w:asciiTheme="majorHAnsi" w:hAnsiTheme="majorHAnsi" w:cstheme="majorHAnsi"/>
          <w:sz w:val="24"/>
          <w:szCs w:val="24"/>
        </w:rPr>
        <w:t xml:space="preserve"> different weighting to </w:t>
      </w:r>
      <w:r w:rsidR="00253444">
        <w:rPr>
          <w:rFonts w:asciiTheme="majorHAnsi" w:hAnsiTheme="majorHAnsi" w:cstheme="majorHAnsi"/>
          <w:sz w:val="24"/>
          <w:szCs w:val="24"/>
        </w:rPr>
        <w:t>individual</w:t>
      </w:r>
      <w:r w:rsidR="00253444" w:rsidRPr="005308CD">
        <w:rPr>
          <w:rFonts w:asciiTheme="majorHAnsi" w:hAnsiTheme="majorHAnsi" w:cstheme="majorHAnsi"/>
          <w:sz w:val="24"/>
          <w:szCs w:val="24"/>
        </w:rPr>
        <w:t xml:space="preserve"> data</w:t>
      </w:r>
      <w:r w:rsidR="00253444">
        <w:rPr>
          <w:rFonts w:asciiTheme="majorHAnsi" w:hAnsiTheme="majorHAnsi" w:cstheme="majorHAnsi"/>
          <w:sz w:val="24"/>
          <w:szCs w:val="24"/>
        </w:rPr>
        <w:t xml:space="preserve"> points</w:t>
      </w:r>
      <w:r w:rsidR="00B16E9C">
        <w:rPr>
          <w:rFonts w:asciiTheme="majorHAnsi" w:hAnsiTheme="majorHAnsi" w:cstheme="majorHAnsi"/>
          <w:sz w:val="24"/>
          <w:szCs w:val="24"/>
        </w:rPr>
        <w:t>:</w:t>
      </w:r>
      <w:r w:rsidR="0070500A">
        <w:rPr>
          <w:rFonts w:asciiTheme="majorHAnsi" w:hAnsiTheme="majorHAnsi" w:cstheme="majorHAnsi"/>
          <w:sz w:val="24"/>
          <w:szCs w:val="24"/>
        </w:rPr>
        <w:t xml:space="preserve"> </w:t>
      </w:r>
      <w:r w:rsidR="00B16E9C">
        <w:rPr>
          <w:rFonts w:asciiTheme="majorHAnsi" w:hAnsiTheme="majorHAnsi" w:cstheme="majorHAnsi"/>
          <w:sz w:val="24"/>
          <w:szCs w:val="24"/>
        </w:rPr>
        <w:t xml:space="preserve">see </w:t>
      </w:r>
      <w:r w:rsidR="0070500A">
        <w:rPr>
          <w:rFonts w:asciiTheme="majorHAnsi" w:hAnsiTheme="majorHAnsi" w:cstheme="majorHAnsi"/>
          <w:sz w:val="24"/>
          <w:szCs w:val="24"/>
        </w:rPr>
        <w:t xml:space="preserve">S(iv). </w:t>
      </w:r>
      <w:r w:rsidR="00BD3A85">
        <w:rPr>
          <w:rFonts w:asciiTheme="majorHAnsi" w:hAnsiTheme="majorHAnsi" w:cstheme="majorHAnsi"/>
          <w:sz w:val="24"/>
          <w:szCs w:val="24"/>
        </w:rPr>
        <w:t>The results for NH</w:t>
      </w:r>
      <w:r w:rsidR="00BD3A85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BD3A85">
        <w:rPr>
          <w:rFonts w:asciiTheme="majorHAnsi" w:hAnsiTheme="majorHAnsi" w:cstheme="majorHAnsi"/>
          <w:sz w:val="24"/>
          <w:szCs w:val="24"/>
        </w:rPr>
        <w:t xml:space="preserve"> are similar in character to those for </w:t>
      </w:r>
      <w:r w:rsidR="00BD3A85">
        <w:rPr>
          <w:rFonts w:asciiTheme="majorHAnsi" w:hAnsiTheme="majorHAnsi" w:cstheme="majorHAnsi"/>
          <w:i/>
          <w:sz w:val="24"/>
          <w:szCs w:val="24"/>
        </w:rPr>
        <w:t>cis</w:t>
      </w:r>
      <w:r w:rsidR="00BD3A85">
        <w:rPr>
          <w:rFonts w:asciiTheme="majorHAnsi" w:hAnsiTheme="majorHAnsi" w:cstheme="majorHAnsi"/>
          <w:sz w:val="24"/>
          <w:szCs w:val="24"/>
        </w:rPr>
        <w:t xml:space="preserve">-MF, in the range of temperature of deposition approaching that associated with the minimum value of </w:t>
      </w:r>
      <w:r w:rsidR="00BD3A85" w:rsidRPr="000F61E1">
        <w:rPr>
          <w:rFonts w:ascii="Times New Roman" w:hAnsi="Times New Roman" w:cs="Times New Roman"/>
          <w:sz w:val="24"/>
          <w:szCs w:val="24"/>
        </w:rPr>
        <w:t>&lt;</w:t>
      </w:r>
      <w:r w:rsidR="00BD3A85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 w:rsidRPr="000F61E1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D3A85" w:rsidRPr="000F61E1">
        <w:rPr>
          <w:rFonts w:ascii="Times New Roman" w:hAnsi="Times New Roman" w:cs="Times New Roman"/>
          <w:sz w:val="24"/>
          <w:szCs w:val="24"/>
        </w:rPr>
        <w:t>&gt;/</w:t>
      </w:r>
      <w:r w:rsidR="00BD3A85" w:rsidRPr="000F61E1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>
        <w:rPr>
          <w:rFonts w:ascii="Times New Roman" w:hAnsi="Times New Roman" w:cs="Times New Roman"/>
          <w:sz w:val="24"/>
          <w:szCs w:val="24"/>
        </w:rPr>
        <w:t xml:space="preserve"> for </w:t>
      </w:r>
      <w:r w:rsidR="00BD3A85">
        <w:rPr>
          <w:rFonts w:ascii="Times New Roman" w:hAnsi="Times New Roman" w:cs="Times New Roman"/>
          <w:i/>
          <w:sz w:val="24"/>
          <w:szCs w:val="24"/>
        </w:rPr>
        <w:t>cis</w:t>
      </w:r>
      <w:r w:rsidR="00BD3A85">
        <w:rPr>
          <w:rFonts w:ascii="Times New Roman" w:hAnsi="Times New Roman" w:cs="Times New Roman"/>
          <w:i/>
          <w:sz w:val="24"/>
          <w:szCs w:val="24"/>
        </w:rPr>
        <w:softHyphen/>
      </w:r>
      <w:r w:rsidR="00BD3A85">
        <w:rPr>
          <w:rFonts w:ascii="Times New Roman" w:hAnsi="Times New Roman" w:cs="Times New Roman"/>
          <w:sz w:val="24"/>
          <w:szCs w:val="24"/>
        </w:rPr>
        <w:t>-MF, from the low T side. However, for NH</w:t>
      </w:r>
      <w:r w:rsidR="00BD3A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D3A85">
        <w:rPr>
          <w:rFonts w:ascii="Times New Roman" w:hAnsi="Times New Roman" w:cs="Times New Roman"/>
          <w:sz w:val="24"/>
          <w:szCs w:val="24"/>
        </w:rPr>
        <w:t xml:space="preserve">, access </w:t>
      </w:r>
      <w:r w:rsidR="002133FA">
        <w:rPr>
          <w:rFonts w:ascii="Times New Roman" w:hAnsi="Times New Roman" w:cs="Times New Roman"/>
          <w:sz w:val="24"/>
          <w:szCs w:val="24"/>
        </w:rPr>
        <w:t xml:space="preserve">to </w:t>
      </w:r>
      <w:r w:rsidR="00BD3A85">
        <w:rPr>
          <w:rFonts w:ascii="Times New Roman" w:hAnsi="Times New Roman" w:cs="Times New Roman"/>
          <w:sz w:val="24"/>
          <w:szCs w:val="24"/>
        </w:rPr>
        <w:t xml:space="preserve">values of </w:t>
      </w:r>
      <w:r w:rsidR="00717A84">
        <w:rPr>
          <w:rFonts w:ascii="Times New Roman" w:hAnsi="Times New Roman" w:cs="Times New Roman"/>
          <w:sz w:val="24"/>
          <w:szCs w:val="24"/>
        </w:rPr>
        <w:t xml:space="preserve">high enough </w:t>
      </w:r>
      <w:r w:rsidR="00BD3A85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2133FA">
        <w:rPr>
          <w:rFonts w:ascii="Times New Roman" w:hAnsi="Times New Roman" w:cs="Times New Roman"/>
          <w:sz w:val="24"/>
          <w:szCs w:val="24"/>
        </w:rPr>
        <w:t>,</w:t>
      </w:r>
      <w:r w:rsidR="00BD3A85">
        <w:rPr>
          <w:rFonts w:ascii="Times New Roman" w:hAnsi="Times New Roman" w:cs="Times New Roman"/>
          <w:sz w:val="24"/>
          <w:szCs w:val="24"/>
        </w:rPr>
        <w:t xml:space="preserve"> </w:t>
      </w:r>
      <w:r w:rsidR="00BD3A85" w:rsidRPr="005308CD">
        <w:rPr>
          <w:rFonts w:asciiTheme="majorHAnsi" w:hAnsiTheme="majorHAnsi" w:cstheme="majorHAnsi"/>
          <w:sz w:val="24"/>
          <w:szCs w:val="24"/>
        </w:rPr>
        <w:t>for which a minimum</w:t>
      </w:r>
      <w:r w:rsidR="00BD3A85">
        <w:rPr>
          <w:rFonts w:asciiTheme="majorHAnsi" w:hAnsiTheme="majorHAnsi" w:cstheme="majorHAnsi"/>
          <w:sz w:val="24"/>
          <w:szCs w:val="24"/>
        </w:rPr>
        <w:t xml:space="preserve"> value of </w:t>
      </w:r>
      <w:r w:rsidR="00BD3A85" w:rsidRPr="005308CD">
        <w:rPr>
          <w:rFonts w:asciiTheme="majorHAnsi" w:hAnsiTheme="majorHAnsi" w:cstheme="majorHAnsi"/>
          <w:sz w:val="24"/>
          <w:szCs w:val="24"/>
        </w:rPr>
        <w:t>&lt;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6D"/>
      </w:r>
      <w:r w:rsidR="00BD3A85" w:rsidRPr="005308CD">
        <w:rPr>
          <w:rFonts w:asciiTheme="majorHAnsi" w:hAnsiTheme="majorHAnsi" w:cstheme="majorHAnsi"/>
          <w:sz w:val="24"/>
          <w:szCs w:val="24"/>
          <w:vertAlign w:val="subscript"/>
        </w:rPr>
        <w:t>z</w:t>
      </w:r>
      <w:r w:rsidR="00BD3A85" w:rsidRPr="005308CD">
        <w:rPr>
          <w:rFonts w:asciiTheme="majorHAnsi" w:hAnsiTheme="majorHAnsi" w:cstheme="majorHAnsi"/>
          <w:sz w:val="24"/>
          <w:szCs w:val="24"/>
        </w:rPr>
        <w:t>&gt;/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6D"/>
      </w:r>
      <w:r w:rsidR="00BD3A85">
        <w:rPr>
          <w:rFonts w:asciiTheme="majorHAnsi" w:hAnsiTheme="majorHAnsi" w:cstheme="majorHAnsi"/>
          <w:sz w:val="24"/>
          <w:szCs w:val="24"/>
        </w:rPr>
        <w:t xml:space="preserve"> m</w:t>
      </w:r>
      <w:r w:rsidR="00717A84">
        <w:rPr>
          <w:rFonts w:asciiTheme="majorHAnsi" w:hAnsiTheme="majorHAnsi" w:cstheme="majorHAnsi"/>
          <w:sz w:val="24"/>
          <w:szCs w:val="24"/>
        </w:rPr>
        <w:t>ight</w:t>
      </w:r>
      <w:r w:rsidR="00BD3A85">
        <w:rPr>
          <w:rFonts w:asciiTheme="majorHAnsi" w:hAnsiTheme="majorHAnsi" w:cstheme="majorHAnsi"/>
          <w:sz w:val="24"/>
          <w:szCs w:val="24"/>
        </w:rPr>
        <w:t xml:space="preserve"> </w:t>
      </w:r>
      <w:r w:rsidR="00F50043">
        <w:rPr>
          <w:rFonts w:asciiTheme="majorHAnsi" w:hAnsiTheme="majorHAnsi" w:cstheme="majorHAnsi"/>
          <w:sz w:val="24"/>
          <w:szCs w:val="24"/>
        </w:rPr>
        <w:t xml:space="preserve">in principle </w:t>
      </w:r>
      <w:r w:rsidR="00BD3A85">
        <w:rPr>
          <w:rFonts w:asciiTheme="majorHAnsi" w:hAnsiTheme="majorHAnsi" w:cstheme="majorHAnsi"/>
          <w:sz w:val="24"/>
          <w:szCs w:val="24"/>
        </w:rPr>
        <w:t>be found</w:t>
      </w:r>
      <w:r w:rsidR="002133FA">
        <w:rPr>
          <w:rFonts w:asciiTheme="majorHAnsi" w:hAnsiTheme="majorHAnsi" w:cstheme="majorHAnsi"/>
          <w:sz w:val="24"/>
          <w:szCs w:val="24"/>
        </w:rPr>
        <w:t>, is not feasible</w:t>
      </w:r>
      <w:r w:rsidR="00BD3A85">
        <w:rPr>
          <w:rFonts w:asciiTheme="majorHAnsi" w:hAnsiTheme="majorHAnsi" w:cstheme="majorHAnsi"/>
          <w:sz w:val="24"/>
          <w:szCs w:val="24"/>
        </w:rPr>
        <w:t xml:space="preserve">. Thus experimentally T can never be such that 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46"/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= 0</w:t>
      </w:r>
      <w:r w:rsidR="00BD3A85">
        <w:rPr>
          <w:rFonts w:asciiTheme="majorHAnsi" w:hAnsiTheme="majorHAnsi" w:cstheme="majorHAnsi"/>
          <w:sz w:val="24"/>
          <w:szCs w:val="24"/>
        </w:rPr>
        <w:t xml:space="preserve"> with </w:t>
      </w:r>
      <w:r w:rsidR="00BD3A85" w:rsidRPr="009379E8">
        <w:rPr>
          <w:rFonts w:ascii="Times New Roman" w:hAnsi="Times New Roman" w:cs="Times New Roman"/>
          <w:sz w:val="24"/>
          <w:szCs w:val="24"/>
        </w:rPr>
        <w:t>f(T,&lt;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D3A85" w:rsidRPr="009379E8">
        <w:rPr>
          <w:rFonts w:ascii="Times New Roman" w:hAnsi="Times New Roman" w:cs="Times New Roman"/>
          <w:sz w:val="24"/>
          <w:szCs w:val="24"/>
        </w:rPr>
        <w:t>&gt;/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 w:rsidRPr="009379E8">
        <w:rPr>
          <w:rFonts w:ascii="Times New Roman" w:hAnsi="Times New Roman" w:cs="Times New Roman"/>
          <w:sz w:val="24"/>
          <w:szCs w:val="24"/>
        </w:rPr>
        <w:t>) = &lt;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D3A85" w:rsidRPr="009379E8">
        <w:rPr>
          <w:rFonts w:ascii="Times New Roman" w:hAnsi="Times New Roman" w:cs="Times New Roman"/>
          <w:sz w:val="24"/>
          <w:szCs w:val="24"/>
        </w:rPr>
        <w:t>&gt;/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>
        <w:rPr>
          <w:rFonts w:ascii="Times New Roman" w:hAnsi="Times New Roman" w:cs="Times New Roman"/>
          <w:sz w:val="24"/>
          <w:szCs w:val="24"/>
        </w:rPr>
        <w:t xml:space="preserve">. </w:t>
      </w:r>
      <w:r w:rsidR="00BD3A85" w:rsidRPr="005308CD">
        <w:rPr>
          <w:rFonts w:asciiTheme="majorHAnsi" w:hAnsiTheme="majorHAnsi" w:cstheme="majorHAnsi"/>
          <w:sz w:val="24"/>
          <w:szCs w:val="24"/>
        </w:rPr>
        <w:t>We suggest</w:t>
      </w:r>
      <w:r w:rsidR="00BD3A85">
        <w:rPr>
          <w:rFonts w:asciiTheme="majorHAnsi" w:hAnsiTheme="majorHAnsi" w:cstheme="majorHAnsi"/>
          <w:sz w:val="24"/>
          <w:szCs w:val="24"/>
        </w:rPr>
        <w:t>,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</w:t>
      </w:r>
      <w:r w:rsidR="00BD3A85">
        <w:rPr>
          <w:rFonts w:asciiTheme="majorHAnsi" w:hAnsiTheme="majorHAnsi" w:cstheme="majorHAnsi"/>
          <w:sz w:val="24"/>
          <w:szCs w:val="24"/>
        </w:rPr>
        <w:t xml:space="preserve">from the appearance of the data in Fig.2, 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that 80K is </w:t>
      </w:r>
      <w:r w:rsidR="00BD3A85">
        <w:rPr>
          <w:rFonts w:asciiTheme="majorHAnsi" w:hAnsiTheme="majorHAnsi" w:cstheme="majorHAnsi"/>
          <w:sz w:val="24"/>
          <w:szCs w:val="24"/>
        </w:rPr>
        <w:t xml:space="preserve">nevertheless </w:t>
      </w:r>
      <w:r w:rsidR="00BD3A85" w:rsidRPr="005308CD">
        <w:rPr>
          <w:rFonts w:asciiTheme="majorHAnsi" w:hAnsiTheme="majorHAnsi" w:cstheme="majorHAnsi"/>
          <w:sz w:val="24"/>
          <w:szCs w:val="24"/>
        </w:rPr>
        <w:t>close to the temperature for which the switch from negative to positive slope occurs in d(&lt;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6D"/>
      </w:r>
      <w:r w:rsidR="00BD3A85" w:rsidRPr="005308CD">
        <w:rPr>
          <w:rFonts w:asciiTheme="majorHAnsi" w:hAnsiTheme="majorHAnsi" w:cstheme="majorHAnsi"/>
          <w:sz w:val="24"/>
          <w:szCs w:val="24"/>
          <w:vertAlign w:val="subscript"/>
        </w:rPr>
        <w:t>z</w:t>
      </w:r>
      <w:r w:rsidR="00BD3A85" w:rsidRPr="005308CD">
        <w:rPr>
          <w:rFonts w:asciiTheme="majorHAnsi" w:hAnsiTheme="majorHAnsi" w:cstheme="majorHAnsi"/>
          <w:sz w:val="24"/>
          <w:szCs w:val="24"/>
        </w:rPr>
        <w:t>&gt;/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6D"/>
      </w:r>
      <w:r w:rsidR="00BD3A85" w:rsidRPr="005308CD">
        <w:rPr>
          <w:rFonts w:asciiTheme="majorHAnsi" w:hAnsiTheme="majorHAnsi" w:cstheme="majorHAnsi"/>
          <w:sz w:val="24"/>
          <w:szCs w:val="24"/>
        </w:rPr>
        <w:t>)/dT</w:t>
      </w:r>
      <w:r w:rsidR="00BD3A85">
        <w:rPr>
          <w:rFonts w:asciiTheme="majorHAnsi" w:hAnsiTheme="majorHAnsi" w:cstheme="majorHAnsi"/>
          <w:sz w:val="24"/>
          <w:szCs w:val="24"/>
        </w:rPr>
        <w:t xml:space="preserve">. </w:t>
      </w:r>
      <w:r w:rsidR="00304667">
        <w:rPr>
          <w:rFonts w:ascii="Times New Roman" w:hAnsi="Times New Roman" w:cs="Times New Roman"/>
          <w:sz w:val="24"/>
          <w:szCs w:val="24"/>
        </w:rPr>
        <w:t>T</w:t>
      </w:r>
      <w:r w:rsidR="00BD3A85">
        <w:rPr>
          <w:rFonts w:ascii="Times New Roman" w:hAnsi="Times New Roman" w:cs="Times New Roman"/>
          <w:sz w:val="24"/>
          <w:szCs w:val="24"/>
        </w:rPr>
        <w:t xml:space="preserve">he presence of a </w:t>
      </w:r>
      <w:r w:rsidR="00B16E9C">
        <w:rPr>
          <w:rFonts w:ascii="Times New Roman" w:hAnsi="Times New Roman" w:cs="Times New Roman"/>
          <w:sz w:val="24"/>
          <w:szCs w:val="24"/>
        </w:rPr>
        <w:t xml:space="preserve">putative </w:t>
      </w:r>
      <w:r w:rsidR="00BD3A85">
        <w:rPr>
          <w:rFonts w:ascii="Times New Roman" w:hAnsi="Times New Roman" w:cs="Times New Roman"/>
          <w:sz w:val="24"/>
          <w:szCs w:val="24"/>
        </w:rPr>
        <w:t>minimum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</w:t>
      </w:r>
      <w:r w:rsidR="00BD3A85">
        <w:rPr>
          <w:rFonts w:asciiTheme="majorHAnsi" w:hAnsiTheme="majorHAnsi" w:cstheme="majorHAnsi"/>
          <w:sz w:val="24"/>
          <w:szCs w:val="24"/>
        </w:rPr>
        <w:t xml:space="preserve">value of </w:t>
      </w:r>
      <w:r w:rsidR="00BD3A85" w:rsidRPr="009379E8">
        <w:rPr>
          <w:rFonts w:ascii="Times New Roman" w:hAnsi="Times New Roman" w:cs="Times New Roman"/>
          <w:sz w:val="24"/>
          <w:szCs w:val="24"/>
        </w:rPr>
        <w:t>&lt;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BD3A85" w:rsidRPr="009379E8">
        <w:rPr>
          <w:rFonts w:ascii="Times New Roman" w:hAnsi="Times New Roman" w:cs="Times New Roman"/>
          <w:sz w:val="24"/>
          <w:szCs w:val="24"/>
        </w:rPr>
        <w:t>&gt;/</w:t>
      </w:r>
      <w:r w:rsidR="00BD3A85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BD3A85">
        <w:rPr>
          <w:rFonts w:ascii="Times New Roman" w:hAnsi="Times New Roman" w:cs="Times New Roman"/>
          <w:sz w:val="24"/>
          <w:szCs w:val="24"/>
        </w:rPr>
        <w:t xml:space="preserve">, at sufficiently high T, </w:t>
      </w:r>
      <w:r w:rsidR="00BD3A85">
        <w:rPr>
          <w:rFonts w:asciiTheme="majorHAnsi" w:hAnsiTheme="majorHAnsi" w:cstheme="majorHAnsi"/>
          <w:sz w:val="24"/>
          <w:szCs w:val="24"/>
        </w:rPr>
        <w:t>may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be inferred </w:t>
      </w:r>
      <w:r w:rsidR="00BD3A85">
        <w:rPr>
          <w:rFonts w:asciiTheme="majorHAnsi" w:hAnsiTheme="majorHAnsi" w:cstheme="majorHAnsi"/>
          <w:sz w:val="24"/>
          <w:szCs w:val="24"/>
        </w:rPr>
        <w:t>from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the property</w:t>
      </w:r>
      <w:r w:rsidR="00BD3A85">
        <w:rPr>
          <w:rFonts w:asciiTheme="majorHAnsi" w:hAnsiTheme="majorHAnsi" w:cstheme="majorHAnsi"/>
          <w:sz w:val="24"/>
          <w:szCs w:val="24"/>
        </w:rPr>
        <w:t xml:space="preserve"> of NH</w:t>
      </w:r>
      <w:r w:rsidR="00BD3A85">
        <w:rPr>
          <w:rFonts w:asciiTheme="majorHAnsi" w:hAnsiTheme="majorHAnsi" w:cstheme="majorHAnsi"/>
          <w:sz w:val="24"/>
          <w:szCs w:val="24"/>
          <w:vertAlign w:val="subscript"/>
        </w:rPr>
        <w:t>3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, shared with </w:t>
      </w:r>
      <w:r w:rsidR="00BD3A85" w:rsidRPr="005308CD">
        <w:rPr>
          <w:rFonts w:asciiTheme="majorHAnsi" w:hAnsiTheme="majorHAnsi" w:cstheme="majorHAnsi"/>
          <w:i/>
          <w:sz w:val="24"/>
          <w:szCs w:val="24"/>
        </w:rPr>
        <w:t>cis</w:t>
      </w:r>
      <w:r w:rsidR="00BD3A85" w:rsidRPr="005308CD">
        <w:rPr>
          <w:rFonts w:asciiTheme="majorHAnsi" w:hAnsiTheme="majorHAnsi" w:cstheme="majorHAnsi"/>
          <w:sz w:val="24"/>
          <w:szCs w:val="24"/>
        </w:rPr>
        <w:t>-MF, 1-butanol and 1-propanol, that E</w:t>
      </w:r>
      <w:r w:rsidR="00BD3A85" w:rsidRPr="005308CD">
        <w:rPr>
          <w:rFonts w:asciiTheme="majorHAnsi" w:hAnsiTheme="majorHAnsi" w:cstheme="majorHAnsi"/>
          <w:sz w:val="24"/>
          <w:szCs w:val="24"/>
          <w:vertAlign w:val="subscript"/>
        </w:rPr>
        <w:t>S</w:t>
      </w:r>
      <w:r w:rsidR="00BD3A85" w:rsidRPr="005308CD">
        <w:rPr>
          <w:rFonts w:asciiTheme="majorHAnsi" w:hAnsiTheme="majorHAnsi" w:cstheme="majorHAnsi"/>
          <w:sz w:val="24"/>
          <w:szCs w:val="24"/>
        </w:rPr>
        <w:t>&lt;&lt; E</w:t>
      </w:r>
      <w:r w:rsidR="00BD3A85" w:rsidRPr="005308CD">
        <w:rPr>
          <w:rFonts w:asciiTheme="majorHAnsi" w:hAnsiTheme="majorHAnsi" w:cstheme="majorHAnsi"/>
          <w:sz w:val="24"/>
          <w:szCs w:val="24"/>
          <w:vertAlign w:val="subscript"/>
        </w:rPr>
        <w:t>A</w:t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and </w:t>
      </w:r>
      <w:r w:rsidR="00BD3A85" w:rsidRPr="005308CD">
        <w:rPr>
          <w:rFonts w:asciiTheme="majorHAnsi" w:hAnsiTheme="majorHAnsi" w:cstheme="majorHAnsi"/>
          <w:sz w:val="24"/>
          <w:szCs w:val="24"/>
        </w:rPr>
        <w:sym w:font="Symbol" w:char="F07A"/>
      </w:r>
      <w:r w:rsidR="00BD3A85" w:rsidRPr="005308CD">
        <w:rPr>
          <w:rFonts w:asciiTheme="majorHAnsi" w:hAnsiTheme="majorHAnsi" w:cstheme="majorHAnsi"/>
          <w:sz w:val="24"/>
          <w:szCs w:val="24"/>
        </w:rPr>
        <w:t xml:space="preserve"> is large</w:t>
      </w:r>
      <w:r w:rsidR="008E2EAF">
        <w:rPr>
          <w:rFonts w:asciiTheme="majorHAnsi" w:hAnsiTheme="majorHAnsi" w:cstheme="majorHAnsi"/>
          <w:sz w:val="24"/>
          <w:szCs w:val="24"/>
        </w:rPr>
        <w:t>. A comparison of parameters for</w:t>
      </w:r>
      <w:r w:rsidR="008E2EAF" w:rsidRPr="005308CD">
        <w:rPr>
          <w:rFonts w:asciiTheme="majorHAnsi" w:hAnsiTheme="majorHAnsi" w:cstheme="majorHAnsi"/>
          <w:sz w:val="24"/>
          <w:szCs w:val="24"/>
        </w:rPr>
        <w:t xml:space="preserve"> N</w:t>
      </w:r>
      <w:r w:rsidR="008E2EAF" w:rsidRPr="005308CD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 w:rsidR="008E2EAF" w:rsidRPr="005308CD">
        <w:rPr>
          <w:rFonts w:asciiTheme="majorHAnsi" w:hAnsiTheme="majorHAnsi" w:cstheme="majorHAnsi"/>
          <w:sz w:val="24"/>
          <w:szCs w:val="24"/>
        </w:rPr>
        <w:t>O</w:t>
      </w:r>
      <w:r w:rsidR="008E2EAF">
        <w:rPr>
          <w:rFonts w:asciiTheme="majorHAnsi" w:hAnsiTheme="majorHAnsi" w:cstheme="majorHAnsi"/>
          <w:sz w:val="24"/>
          <w:szCs w:val="24"/>
        </w:rPr>
        <w:t xml:space="preserve"> is shown in Table 1, for which</w:t>
      </w:r>
      <w:r w:rsidR="008E2EAF" w:rsidRPr="00BD3A85">
        <w:rPr>
          <w:rFonts w:asciiTheme="majorHAnsi" w:hAnsiTheme="majorHAnsi" w:cstheme="majorHAnsi"/>
          <w:sz w:val="24"/>
          <w:szCs w:val="24"/>
        </w:rPr>
        <w:t xml:space="preserve"> </w:t>
      </w:r>
      <w:r w:rsidR="008E2EAF" w:rsidRPr="005308CD">
        <w:rPr>
          <w:rFonts w:asciiTheme="majorHAnsi" w:hAnsiTheme="majorHAnsi" w:cstheme="majorHAnsi"/>
          <w:sz w:val="24"/>
          <w:szCs w:val="24"/>
        </w:rPr>
        <w:t>E</w:t>
      </w:r>
      <w:r w:rsidR="008E2EAF" w:rsidRPr="005308CD">
        <w:rPr>
          <w:rFonts w:asciiTheme="majorHAnsi" w:hAnsiTheme="majorHAnsi" w:cstheme="majorHAnsi"/>
          <w:sz w:val="24"/>
          <w:szCs w:val="24"/>
          <w:vertAlign w:val="subscript"/>
        </w:rPr>
        <w:t>S</w:t>
      </w:r>
      <w:r w:rsidR="008E2EAF" w:rsidRPr="005308CD">
        <w:rPr>
          <w:rFonts w:asciiTheme="majorHAnsi" w:hAnsiTheme="majorHAnsi" w:cstheme="majorHAnsi"/>
          <w:sz w:val="24"/>
          <w:szCs w:val="24"/>
        </w:rPr>
        <w:t>, E</w:t>
      </w:r>
      <w:r w:rsidR="008E2EAF" w:rsidRPr="005308CD">
        <w:rPr>
          <w:rFonts w:asciiTheme="majorHAnsi" w:hAnsiTheme="majorHAnsi" w:cstheme="majorHAnsi"/>
          <w:sz w:val="24"/>
          <w:szCs w:val="24"/>
          <w:vertAlign w:val="subscript"/>
        </w:rPr>
        <w:t>A</w:t>
      </w:r>
      <w:r w:rsidR="008E2EAF">
        <w:rPr>
          <w:rFonts w:asciiTheme="majorHAnsi" w:hAnsiTheme="majorHAnsi" w:cstheme="majorHAnsi"/>
          <w:sz w:val="24"/>
          <w:szCs w:val="24"/>
        </w:rPr>
        <w:t xml:space="preserve"> are comparable in magnitude and no such minimum value in </w:t>
      </w:r>
      <w:r w:rsidR="008E2EAF" w:rsidRPr="009379E8">
        <w:rPr>
          <w:rFonts w:ascii="Times New Roman" w:hAnsi="Times New Roman" w:cs="Times New Roman"/>
          <w:sz w:val="24"/>
          <w:szCs w:val="24"/>
        </w:rPr>
        <w:t>&lt;</w:t>
      </w:r>
      <w:r w:rsidR="008E2EAF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8E2EAF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8E2EAF" w:rsidRPr="009379E8">
        <w:rPr>
          <w:rFonts w:ascii="Times New Roman" w:hAnsi="Times New Roman" w:cs="Times New Roman"/>
          <w:sz w:val="24"/>
          <w:szCs w:val="24"/>
        </w:rPr>
        <w:t>&gt;/</w:t>
      </w:r>
      <w:r w:rsidR="008E2EAF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8E2EAF">
        <w:rPr>
          <w:rFonts w:ascii="Times New Roman" w:hAnsi="Times New Roman" w:cs="Times New Roman"/>
          <w:sz w:val="24"/>
          <w:szCs w:val="24"/>
        </w:rPr>
        <w:t xml:space="preserve"> vs T</w:t>
      </w:r>
      <w:r w:rsidR="008E2EAF">
        <w:rPr>
          <w:rFonts w:asciiTheme="majorHAnsi" w:hAnsiTheme="majorHAnsi" w:cstheme="majorHAnsi"/>
          <w:sz w:val="24"/>
          <w:szCs w:val="24"/>
        </w:rPr>
        <w:t xml:space="preserve"> can be identified.</w:t>
      </w:r>
      <w:r w:rsidR="008E2EAF" w:rsidRPr="00EA5E94">
        <w:rPr>
          <w:rFonts w:asciiTheme="majorHAnsi" w:hAnsiTheme="majorHAnsi" w:cstheme="majorHAnsi"/>
          <w:sz w:val="24"/>
          <w:szCs w:val="24"/>
          <w:vertAlign w:val="superscript"/>
        </w:rPr>
        <w:fldChar w:fldCharType="begin"/>
      </w:r>
      <w:r w:rsidR="008E2EAF" w:rsidRPr="00EA5E94">
        <w:rPr>
          <w:rFonts w:asciiTheme="majorHAnsi" w:hAnsiTheme="majorHAnsi" w:cstheme="majorHAnsi"/>
          <w:sz w:val="24"/>
          <w:szCs w:val="24"/>
          <w:vertAlign w:val="superscript"/>
        </w:rPr>
        <w:instrText xml:space="preserve"> NOTEREF _Ref87178120 \h </w:instrText>
      </w:r>
      <w:r w:rsidR="008E2EAF">
        <w:rPr>
          <w:rFonts w:asciiTheme="majorHAnsi" w:hAnsiTheme="majorHAnsi" w:cstheme="majorHAnsi"/>
          <w:sz w:val="24"/>
          <w:szCs w:val="24"/>
          <w:vertAlign w:val="superscript"/>
        </w:rPr>
        <w:instrText xml:space="preserve"> \* MERGEFORMAT </w:instrText>
      </w:r>
      <w:r w:rsidR="008E2EAF" w:rsidRPr="00EA5E94">
        <w:rPr>
          <w:rFonts w:asciiTheme="majorHAnsi" w:hAnsiTheme="majorHAnsi" w:cstheme="majorHAnsi"/>
          <w:sz w:val="24"/>
          <w:szCs w:val="24"/>
          <w:vertAlign w:val="superscript"/>
        </w:rPr>
      </w:r>
      <w:r w:rsidR="008E2EAF" w:rsidRPr="00EA5E94">
        <w:rPr>
          <w:rFonts w:asciiTheme="majorHAnsi" w:hAnsiTheme="majorHAnsi" w:cstheme="majorHAnsi"/>
          <w:sz w:val="24"/>
          <w:szCs w:val="24"/>
          <w:vertAlign w:val="superscript"/>
        </w:rPr>
        <w:fldChar w:fldCharType="separate"/>
      </w:r>
      <w:r w:rsidR="00207ED1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="008E2EAF" w:rsidRPr="00EA5E94">
        <w:rPr>
          <w:rFonts w:asciiTheme="majorHAnsi" w:hAnsiTheme="majorHAnsi" w:cstheme="majorHAnsi"/>
          <w:sz w:val="24"/>
          <w:szCs w:val="24"/>
          <w:vertAlign w:val="superscript"/>
        </w:rPr>
        <w:fldChar w:fldCharType="end"/>
      </w:r>
      <w:r w:rsidR="008E2EAF" w:rsidRPr="005308C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0E100A" w14:textId="04DA5360" w:rsidR="00445CFB" w:rsidRDefault="00445CFB" w:rsidP="00401902">
      <w:pPr>
        <w:spacing w:after="0" w:line="240" w:lineRule="auto"/>
        <w:ind w:right="140" w:firstLine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relative importance of terms in the Hamiltonian in eq. 1 gives some insight into the </w:t>
      </w:r>
      <w:r w:rsidR="00E41477">
        <w:rPr>
          <w:rFonts w:ascii="Times New Roman" w:hAnsi="Times New Roman" w:cs="Times New Roman"/>
          <w:sz w:val="24"/>
          <w:szCs w:val="24"/>
        </w:rPr>
        <w:t xml:space="preserve">analytic </w:t>
      </w:r>
      <w:r>
        <w:rPr>
          <w:rFonts w:ascii="Times New Roman" w:hAnsi="Times New Roman" w:cs="Times New Roman"/>
          <w:sz w:val="24"/>
          <w:szCs w:val="24"/>
        </w:rPr>
        <w:t xml:space="preserve">difference between </w:t>
      </w:r>
      <w:r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 xml:space="preserve">-MF or 1-pentanol and spontelectric material such as nitrous oxide, which shows a monotonic decrease of </w:t>
      </w:r>
      <w:r w:rsidRPr="009379E8">
        <w:rPr>
          <w:rFonts w:ascii="Times New Roman" w:hAnsi="Times New Roman" w:cs="Times New Roman"/>
          <w:sz w:val="24"/>
          <w:szCs w:val="24"/>
        </w:rPr>
        <w:t>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 with deposition temperature.</w:t>
      </w:r>
      <w:r w:rsidR="00E4147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E41477" w:rsidRPr="00AF280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_Ref87178120 \h </w:instrText>
      </w:r>
      <w:r w:rsidR="00E41477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E41477" w:rsidRPr="00AF280C">
        <w:rPr>
          <w:rFonts w:ascii="Times New Roman" w:hAnsi="Times New Roman" w:cs="Times New Roman"/>
          <w:sz w:val="24"/>
          <w:szCs w:val="24"/>
          <w:vertAlign w:val="superscript"/>
        </w:rPr>
      </w:r>
      <w:r w:rsidR="00E4147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1477" w:rsidRPr="00AF280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First, the removal of feedback </w:t>
      </w:r>
      <w:r w:rsidR="00BF095D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477">
        <w:rPr>
          <w:rFonts w:ascii="Times New Roman" w:hAnsi="Times New Roman" w:cs="Times New Roman"/>
          <w:sz w:val="24"/>
          <w:szCs w:val="24"/>
        </w:rPr>
        <w:t>dipole-dipole interaction</w:t>
      </w:r>
      <w:r w:rsidR="00BF095D">
        <w:rPr>
          <w:rFonts w:ascii="Times New Roman" w:hAnsi="Times New Roman" w:cs="Times New Roman"/>
          <w:sz w:val="24"/>
          <w:szCs w:val="24"/>
        </w:rPr>
        <w:t>s</w:t>
      </w:r>
      <w:r w:rsidR="00E41477">
        <w:rPr>
          <w:rFonts w:ascii="Times New Roman" w:hAnsi="Times New Roman" w:cs="Times New Roman"/>
          <w:sz w:val="24"/>
          <w:szCs w:val="24"/>
        </w:rPr>
        <w:t xml:space="preserve"> </w:t>
      </w:r>
      <w:r w:rsidR="00BF095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Hamiltonian, writing 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>
        <w:rPr>
          <w:rFonts w:ascii="Times New Roman" w:hAnsi="Times New Roman" w:cs="Times New Roman"/>
          <w:sz w:val="24"/>
          <w:szCs w:val="24"/>
        </w:rPr>
        <w:t xml:space="preserve"> = 0, </w:t>
      </w:r>
      <w:r w:rsidR="00E41477">
        <w:rPr>
          <w:rFonts w:ascii="Times New Roman" w:hAnsi="Times New Roman" w:cs="Times New Roman"/>
          <w:sz w:val="24"/>
          <w:szCs w:val="24"/>
        </w:rPr>
        <w:t>entirely eliminates</w:t>
      </w:r>
      <w:r>
        <w:rPr>
          <w:rFonts w:ascii="Times New Roman" w:hAnsi="Times New Roman" w:cs="Times New Roman"/>
          <w:sz w:val="24"/>
          <w:szCs w:val="24"/>
        </w:rPr>
        <w:t xml:space="preserve"> the phenomena described here. Second, the </w:t>
      </w:r>
      <w:r w:rsidR="002133FA">
        <w:rPr>
          <w:rFonts w:ascii="Times New Roman" w:hAnsi="Times New Roman" w:cs="Times New Roman"/>
          <w:sz w:val="24"/>
          <w:szCs w:val="24"/>
        </w:rPr>
        <w:t>ratio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of the second and first terms </w:t>
      </w:r>
      <w:r w:rsidR="002133FA">
        <w:rPr>
          <w:rFonts w:ascii="Times New Roman" w:hAnsi="Times New Roman" w:cs="Times New Roman"/>
          <w:sz w:val="24"/>
          <w:szCs w:val="24"/>
        </w:rPr>
        <w:sym w:font="Symbol" w:char="F06D"/>
      </w:r>
      <w:r w:rsidR="002133FA">
        <w:rPr>
          <w:rFonts w:ascii="Times New Roman" w:hAnsi="Times New Roman" w:cs="Times New Roman"/>
          <w:sz w:val="24"/>
          <w:szCs w:val="24"/>
        </w:rPr>
        <w:t>(</w:t>
      </w:r>
      <w:r w:rsidRPr="009379E8">
        <w:rPr>
          <w:rFonts w:ascii="Times New Roman" w:hAnsi="Times New Roman" w:cs="Times New Roman"/>
          <w:sz w:val="24"/>
          <w:szCs w:val="24"/>
        </w:rPr>
        <w:t>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9379E8">
        <w:rPr>
          <w:rFonts w:ascii="Times New Roman" w:hAnsi="Times New Roman" w:cs="Times New Roman"/>
          <w:sz w:val="24"/>
          <w:szCs w:val="24"/>
        </w:rPr>
        <w:t>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2133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</w:rPr>
        <w:t>{E</w:t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9379E8">
        <w:rPr>
          <w:rFonts w:ascii="Times New Roman" w:hAnsi="Times New Roman" w:cs="Times New Roman"/>
          <w:sz w:val="24"/>
          <w:szCs w:val="24"/>
        </w:rPr>
        <w:t xml:space="preserve">[1 + 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7A"/>
      </w:r>
      <w:r w:rsidRPr="009379E8">
        <w:rPr>
          <w:rFonts w:ascii="Times New Roman" w:hAnsi="Times New Roman" w:cs="Times New Roman"/>
          <w:sz w:val="24"/>
          <w:szCs w:val="24"/>
        </w:rPr>
        <w:t xml:space="preserve"> (&lt;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</w:rPr>
        <w:t>)</w:t>
      </w:r>
      <w:r w:rsidRPr="009379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379E8">
        <w:rPr>
          <w:rFonts w:ascii="Times New Roman" w:hAnsi="Times New Roman" w:cs="Times New Roman"/>
          <w:sz w:val="24"/>
          <w:szCs w:val="24"/>
        </w:rPr>
        <w:t>]</w:t>
      </w:r>
      <w:r w:rsidR="008C2299">
        <w:rPr>
          <w:rFonts w:ascii="Times New Roman" w:hAnsi="Times New Roman" w:cs="Times New Roman"/>
          <w:sz w:val="24"/>
          <w:szCs w:val="24"/>
        </w:rPr>
        <w:t>,</w:t>
      </w:r>
      <w:r w:rsidR="002133FA">
        <w:rPr>
          <w:rFonts w:ascii="Times New Roman" w:hAnsi="Times New Roman" w:cs="Times New Roman"/>
          <w:sz w:val="24"/>
          <w:szCs w:val="24"/>
        </w:rPr>
        <w:t xml:space="preserve"> in the Hamiltonian</w:t>
      </w:r>
      <w:r w:rsidR="008C2299">
        <w:rPr>
          <w:rFonts w:ascii="Times New Roman" w:hAnsi="Times New Roman" w:cs="Times New Roman"/>
          <w:sz w:val="24"/>
          <w:szCs w:val="24"/>
        </w:rPr>
        <w:t>, eq.1.,</w:t>
      </w:r>
      <w:r w:rsidRPr="00937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significantly greater in systems which display a minimum or maximum value in orientation vs deposition temperature. Thus, using values in Table 1 and S(iv),</w:t>
      </w:r>
      <w:r w:rsidR="008C2299">
        <w:rPr>
          <w:rFonts w:ascii="Times New Roman" w:hAnsi="Times New Roman" w:cs="Times New Roman"/>
          <w:sz w:val="24"/>
          <w:szCs w:val="24"/>
        </w:rPr>
        <w:t xml:space="preserve"> the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>-MF lies between 0.2 and 0.3 in the range T = 55K to 89K and between 1.5 and 2.1 for 1-pentanol in the range T = 32K to 48K. By comparison, for nitrous oxide,</w:t>
      </w:r>
      <w:r w:rsidRPr="00EE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~ 0.06, in the range T = 52K to 60K. </w:t>
      </w:r>
      <w:r w:rsidR="00E41477">
        <w:rPr>
          <w:rFonts w:ascii="Times New Roman" w:hAnsi="Times New Roman" w:cs="Times New Roman"/>
          <w:sz w:val="24"/>
          <w:szCs w:val="24"/>
        </w:rPr>
        <w:t>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9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stronger relative influence</w:t>
      </w:r>
      <w:r w:rsidR="00A362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8C2299">
        <w:rPr>
          <w:rFonts w:ascii="Times New Roman" w:hAnsi="Times New Roman" w:cs="Times New Roman"/>
          <w:sz w:val="24"/>
          <w:szCs w:val="24"/>
        </w:rPr>
        <w:t>term</w:t>
      </w:r>
      <w:r>
        <w:rPr>
          <w:rFonts w:ascii="Times New Roman" w:hAnsi="Times New Roman" w:cs="Times New Roman"/>
          <w:sz w:val="24"/>
          <w:szCs w:val="24"/>
        </w:rPr>
        <w:t xml:space="preserve"> associated </w:t>
      </w:r>
      <w:r w:rsidR="00A36238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spontelectric field</w:t>
      </w:r>
      <w:r w:rsidR="00A362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introduces singularities into the</w:t>
      </w:r>
      <w:r w:rsidRPr="00505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differential of the governing function </w:t>
      </w:r>
      <w:r w:rsidRPr="009379E8">
        <w:rPr>
          <w:rFonts w:ascii="Times New Roman" w:hAnsi="Times New Roman" w:cs="Times New Roman"/>
          <w:sz w:val="24"/>
          <w:szCs w:val="24"/>
        </w:rPr>
        <w:t>f(T,&lt;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9379E8">
        <w:rPr>
          <w:rFonts w:ascii="Times New Roman" w:hAnsi="Times New Roman" w:cs="Times New Roman"/>
          <w:sz w:val="24"/>
          <w:szCs w:val="24"/>
        </w:rPr>
        <w:t>&gt;/</w:t>
      </w:r>
      <w:r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8C2299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sym w:font="Symbol" w:char="F046"/>
      </w:r>
      <w:r>
        <w:rPr>
          <w:rFonts w:ascii="Times New Roman" w:hAnsi="Times New Roman" w:cs="Times New Roman"/>
          <w:sz w:val="24"/>
          <w:szCs w:val="24"/>
        </w:rPr>
        <w:t>, eqn. 3, pass</w:t>
      </w:r>
      <w:r w:rsidR="008C229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through zero.  </w:t>
      </w:r>
      <w:r w:rsidR="00A27FBC">
        <w:rPr>
          <w:rFonts w:ascii="Times New Roman" w:hAnsi="Times New Roman" w:cs="Times New Roman"/>
          <w:sz w:val="24"/>
          <w:szCs w:val="24"/>
        </w:rPr>
        <w:t>For ammonia, in the range T = 55K to 80K,</w:t>
      </w:r>
      <w:r w:rsidR="00A27FBC">
        <w:rPr>
          <w:rFonts w:ascii="Times New Roman" w:hAnsi="Times New Roman" w:cs="Times New Roman"/>
          <w:i/>
          <w:sz w:val="24"/>
          <w:szCs w:val="24"/>
        </w:rPr>
        <w:t xml:space="preserve"> r</w:t>
      </w:r>
      <w:r w:rsidR="00A27FBC">
        <w:rPr>
          <w:rFonts w:ascii="Times New Roman" w:hAnsi="Times New Roman" w:cs="Times New Roman"/>
          <w:sz w:val="24"/>
          <w:szCs w:val="24"/>
        </w:rPr>
        <w:t xml:space="preserve"> ~ 0.7 to 0.8, lying between values for </w:t>
      </w:r>
      <w:r w:rsidR="00A27FBC">
        <w:rPr>
          <w:rFonts w:ascii="Times New Roman" w:hAnsi="Times New Roman" w:cs="Times New Roman"/>
          <w:i/>
          <w:sz w:val="24"/>
          <w:szCs w:val="24"/>
        </w:rPr>
        <w:t>cis</w:t>
      </w:r>
      <w:r w:rsidR="00A27FBC">
        <w:rPr>
          <w:rFonts w:ascii="Times New Roman" w:hAnsi="Times New Roman" w:cs="Times New Roman"/>
          <w:sz w:val="24"/>
          <w:szCs w:val="24"/>
        </w:rPr>
        <w:t xml:space="preserve">-MF and 1-pentanol.  </w:t>
      </w:r>
    </w:p>
    <w:p w14:paraId="6489F745" w14:textId="77777777" w:rsidR="00D03F90" w:rsidRDefault="00793DAB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3487F32" wp14:editId="3F4487D1">
            <wp:extent cx="383159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772" cy="22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8E" w:rsidRPr="005308CD">
        <w:rPr>
          <w:rFonts w:ascii="Times New Roman" w:hAnsi="Times New Roman" w:cs="Times New Roman"/>
          <w:sz w:val="24"/>
          <w:szCs w:val="24"/>
        </w:rPr>
        <w:t xml:space="preserve"> </w:t>
      </w:r>
      <w:r w:rsidR="00523937" w:rsidRPr="00530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FEF48" w14:textId="7761580F" w:rsidR="006440BD" w:rsidRDefault="003B5856" w:rsidP="00401902">
      <w:pPr>
        <w:spacing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5E94">
        <w:rPr>
          <w:rFonts w:ascii="Times New Roman" w:hAnsi="Times New Roman" w:cs="Times New Roman"/>
          <w:sz w:val="20"/>
          <w:szCs w:val="20"/>
        </w:rPr>
        <w:t xml:space="preserve">Fig. 2: </w:t>
      </w:r>
      <w:r w:rsidR="002C4B48" w:rsidRPr="0085242A">
        <w:rPr>
          <w:rFonts w:ascii="Times New Roman" w:hAnsi="Times New Roman" w:cs="Times New Roman"/>
          <w:sz w:val="20"/>
          <w:szCs w:val="20"/>
        </w:rPr>
        <w:t>Data for the degree of orientation,</w:t>
      </w:r>
      <w:r w:rsidR="0085242A" w:rsidRPr="00EA5E94">
        <w:rPr>
          <w:rFonts w:asciiTheme="majorHAnsi" w:hAnsiTheme="majorHAnsi" w:cstheme="majorHAnsi"/>
          <w:sz w:val="20"/>
          <w:szCs w:val="20"/>
        </w:rPr>
        <w:t xml:space="preserve"> &lt;</w:t>
      </w:r>
      <w:r w:rsidR="0085242A" w:rsidRPr="00EA5E94">
        <w:rPr>
          <w:rFonts w:asciiTheme="majorHAnsi" w:hAnsiTheme="majorHAnsi" w:cstheme="majorHAnsi"/>
          <w:sz w:val="20"/>
          <w:szCs w:val="20"/>
        </w:rPr>
        <w:sym w:font="Symbol" w:char="F06D"/>
      </w:r>
      <w:r w:rsidR="0085242A" w:rsidRPr="00EA5E94">
        <w:rPr>
          <w:rFonts w:asciiTheme="majorHAnsi" w:hAnsiTheme="majorHAnsi" w:cstheme="majorHAnsi"/>
          <w:sz w:val="20"/>
          <w:szCs w:val="20"/>
          <w:vertAlign w:val="subscript"/>
        </w:rPr>
        <w:t>z</w:t>
      </w:r>
      <w:r w:rsidR="0085242A" w:rsidRPr="00EA5E94">
        <w:rPr>
          <w:rFonts w:asciiTheme="majorHAnsi" w:hAnsiTheme="majorHAnsi" w:cstheme="majorHAnsi"/>
          <w:sz w:val="20"/>
          <w:szCs w:val="20"/>
        </w:rPr>
        <w:t>&gt;/</w:t>
      </w:r>
      <w:r w:rsidR="0085242A" w:rsidRPr="00EA5E94">
        <w:rPr>
          <w:rFonts w:asciiTheme="majorHAnsi" w:hAnsiTheme="majorHAnsi" w:cstheme="majorHAnsi"/>
          <w:sz w:val="20"/>
          <w:szCs w:val="20"/>
        </w:rPr>
        <w:sym w:font="Symbol" w:char="F06D"/>
      </w:r>
      <w:r w:rsidR="0085242A" w:rsidRPr="00EA5E94">
        <w:rPr>
          <w:rFonts w:asciiTheme="majorHAnsi" w:hAnsiTheme="majorHAnsi" w:cstheme="majorHAnsi"/>
          <w:sz w:val="20"/>
          <w:szCs w:val="20"/>
        </w:rPr>
        <w:t>,</w:t>
      </w:r>
      <w:r w:rsidR="0085242A">
        <w:rPr>
          <w:rFonts w:asciiTheme="majorHAnsi" w:hAnsiTheme="majorHAnsi" w:cstheme="majorHAnsi"/>
          <w:sz w:val="20"/>
          <w:szCs w:val="20"/>
        </w:rPr>
        <w:t xml:space="preserve"> in solid ammonia films,</w:t>
      </w:r>
      <w:r w:rsidR="0085242A" w:rsidRPr="00EA5E94">
        <w:rPr>
          <w:rFonts w:asciiTheme="majorHAnsi" w:hAnsiTheme="majorHAnsi" w:cstheme="majorHAnsi"/>
          <w:sz w:val="20"/>
          <w:szCs w:val="20"/>
        </w:rPr>
        <w:t xml:space="preserve"> </w:t>
      </w:r>
      <w:r w:rsidR="0085242A">
        <w:rPr>
          <w:rFonts w:asciiTheme="majorHAnsi" w:hAnsiTheme="majorHAnsi" w:cstheme="majorHAnsi"/>
          <w:sz w:val="20"/>
          <w:szCs w:val="20"/>
        </w:rPr>
        <w:t xml:space="preserve">taken from experimental data in </w:t>
      </w:r>
      <w:r w:rsidR="008C2299">
        <w:rPr>
          <w:rFonts w:asciiTheme="majorHAnsi" w:hAnsiTheme="majorHAnsi" w:cstheme="majorHAnsi"/>
          <w:sz w:val="20"/>
          <w:szCs w:val="20"/>
        </w:rPr>
        <w:t>[</w:t>
      </w:r>
      <w:r w:rsidR="008C2299">
        <w:rPr>
          <w:rFonts w:asciiTheme="majorHAnsi" w:hAnsiTheme="majorHAnsi" w:cstheme="majorHAnsi"/>
          <w:sz w:val="20"/>
          <w:szCs w:val="20"/>
        </w:rPr>
        <w:fldChar w:fldCharType="begin"/>
      </w:r>
      <w:r w:rsidR="008C2299">
        <w:rPr>
          <w:rFonts w:asciiTheme="majorHAnsi" w:hAnsiTheme="majorHAnsi" w:cstheme="majorHAnsi"/>
          <w:sz w:val="20"/>
          <w:szCs w:val="20"/>
        </w:rPr>
        <w:instrText xml:space="preserve"> NOTEREF _Ref88130905 \h </w:instrText>
      </w:r>
      <w:r w:rsidR="00BA2965">
        <w:rPr>
          <w:rFonts w:asciiTheme="majorHAnsi" w:hAnsiTheme="majorHAnsi" w:cstheme="majorHAnsi"/>
          <w:sz w:val="20"/>
          <w:szCs w:val="20"/>
        </w:rPr>
        <w:instrText xml:space="preserve"> \* MERGEFORMAT </w:instrText>
      </w:r>
      <w:r w:rsidR="008C2299">
        <w:rPr>
          <w:rFonts w:asciiTheme="majorHAnsi" w:hAnsiTheme="majorHAnsi" w:cstheme="majorHAnsi"/>
          <w:sz w:val="20"/>
          <w:szCs w:val="20"/>
        </w:rPr>
      </w:r>
      <w:r w:rsidR="008C2299">
        <w:rPr>
          <w:rFonts w:asciiTheme="majorHAnsi" w:hAnsiTheme="majorHAnsi" w:cstheme="majorHAnsi"/>
          <w:sz w:val="20"/>
          <w:szCs w:val="20"/>
        </w:rPr>
        <w:fldChar w:fldCharType="separate"/>
      </w:r>
      <w:r w:rsidR="00207ED1">
        <w:rPr>
          <w:rFonts w:asciiTheme="majorHAnsi" w:hAnsiTheme="majorHAnsi" w:cstheme="majorHAnsi"/>
          <w:sz w:val="20"/>
          <w:szCs w:val="20"/>
        </w:rPr>
        <w:t>10</w:t>
      </w:r>
      <w:r w:rsidR="008C2299">
        <w:rPr>
          <w:rFonts w:asciiTheme="majorHAnsi" w:hAnsiTheme="majorHAnsi" w:cstheme="majorHAnsi"/>
          <w:sz w:val="20"/>
          <w:szCs w:val="20"/>
        </w:rPr>
        <w:fldChar w:fldCharType="end"/>
      </w:r>
      <w:r w:rsidR="008C2299">
        <w:rPr>
          <w:rFonts w:asciiTheme="majorHAnsi" w:hAnsiTheme="majorHAnsi" w:cstheme="majorHAnsi"/>
          <w:sz w:val="20"/>
          <w:szCs w:val="20"/>
        </w:rPr>
        <w:t xml:space="preserve">] </w:t>
      </w:r>
      <w:r w:rsidR="0085242A">
        <w:rPr>
          <w:rFonts w:asciiTheme="majorHAnsi" w:hAnsiTheme="majorHAnsi" w:cstheme="majorHAnsi"/>
          <w:sz w:val="20"/>
          <w:szCs w:val="20"/>
        </w:rPr>
        <w:t xml:space="preserve">(red points). Blue points show the fit obtained using </w:t>
      </w:r>
      <w:r w:rsidR="002C4B48" w:rsidRPr="00EA5E94">
        <w:rPr>
          <w:rFonts w:ascii="Times New Roman" w:hAnsi="Times New Roman" w:cs="Times New Roman"/>
          <w:sz w:val="20"/>
          <w:szCs w:val="20"/>
        </w:rPr>
        <w:t>the technique in</w:t>
      </w:r>
      <w:r w:rsidR="0085242A">
        <w:rPr>
          <w:rFonts w:ascii="Times New Roman" w:hAnsi="Times New Roman" w:cs="Times New Roman"/>
          <w:sz w:val="20"/>
          <w:szCs w:val="20"/>
        </w:rPr>
        <w:t xml:space="preserve"> described in S(i</w:t>
      </w:r>
      <w:r w:rsidR="008C2299">
        <w:rPr>
          <w:rFonts w:ascii="Times New Roman" w:hAnsi="Times New Roman" w:cs="Times New Roman"/>
          <w:sz w:val="20"/>
          <w:szCs w:val="20"/>
        </w:rPr>
        <w:t>v</w:t>
      </w:r>
      <w:r w:rsidR="0085242A">
        <w:rPr>
          <w:rFonts w:ascii="Times New Roman" w:hAnsi="Times New Roman" w:cs="Times New Roman"/>
          <w:sz w:val="20"/>
          <w:szCs w:val="20"/>
        </w:rPr>
        <w:t>), yielding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 E</w:t>
      </w:r>
      <w:r w:rsidR="0085242A">
        <w:rPr>
          <w:rFonts w:ascii="Times New Roman" w:hAnsi="Times New Roman" w:cs="Times New Roman"/>
          <w:sz w:val="20"/>
          <w:szCs w:val="20"/>
          <w:vertAlign w:val="subscript"/>
        </w:rPr>
        <w:t>S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 = 2.58 x 10</w:t>
      </w:r>
      <w:r w:rsidR="002C4B48" w:rsidRPr="00EA5E94">
        <w:rPr>
          <w:rFonts w:ascii="Times New Roman" w:hAnsi="Times New Roman" w:cs="Times New Roman"/>
          <w:sz w:val="20"/>
          <w:szCs w:val="20"/>
          <w:vertAlign w:val="superscript"/>
        </w:rPr>
        <w:t>7</w:t>
      </w:r>
      <w:r w:rsidR="008C2299">
        <w:rPr>
          <w:rFonts w:ascii="Times New Roman" w:hAnsi="Times New Roman" w:cs="Times New Roman"/>
          <w:sz w:val="20"/>
          <w:szCs w:val="20"/>
        </w:rPr>
        <w:t xml:space="preserve"> Vm</w:t>
      </w:r>
      <w:r w:rsidR="008C2299">
        <w:rPr>
          <w:rFonts w:ascii="Times New Roman" w:hAnsi="Times New Roman" w:cs="Times New Roman"/>
          <w:sz w:val="20"/>
          <w:szCs w:val="20"/>
          <w:vertAlign w:val="superscript"/>
        </w:rPr>
        <w:t xml:space="preserve">-1 </w:t>
      </w:r>
      <w:r w:rsidR="002C4B48" w:rsidRPr="00EA5E94">
        <w:rPr>
          <w:rFonts w:ascii="Times New Roman" w:hAnsi="Times New Roman" w:cs="Times New Roman"/>
          <w:sz w:val="20"/>
          <w:szCs w:val="20"/>
        </w:rPr>
        <w:t>, E</w:t>
      </w:r>
      <w:r w:rsidR="0085242A">
        <w:rPr>
          <w:rFonts w:ascii="Times New Roman" w:hAnsi="Times New Roman" w:cs="Times New Roman"/>
          <w:sz w:val="20"/>
          <w:szCs w:val="20"/>
          <w:vertAlign w:val="subscript"/>
        </w:rPr>
        <w:t>A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 = 5.49 x 10</w:t>
      </w:r>
      <w:r w:rsidR="002C4B48" w:rsidRPr="00EA5E94"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r w:rsidR="008C2299">
        <w:rPr>
          <w:rFonts w:ascii="Times New Roman" w:hAnsi="Times New Roman" w:cs="Times New Roman"/>
          <w:sz w:val="20"/>
          <w:szCs w:val="20"/>
        </w:rPr>
        <w:t xml:space="preserve"> Vm</w:t>
      </w:r>
      <w:r w:rsidR="008C2299">
        <w:rPr>
          <w:rFonts w:ascii="Times New Roman" w:hAnsi="Times New Roman" w:cs="Times New Roman"/>
          <w:sz w:val="20"/>
          <w:szCs w:val="20"/>
          <w:vertAlign w:val="superscript"/>
        </w:rPr>
        <w:t xml:space="preserve">-1 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, </w:t>
      </w:r>
      <w:r w:rsidR="0085242A">
        <w:rPr>
          <w:rFonts w:ascii="Times New Roman" w:hAnsi="Times New Roman" w:cs="Times New Roman"/>
          <w:sz w:val="20"/>
          <w:szCs w:val="20"/>
        </w:rPr>
        <w:sym w:font="Symbol" w:char="F07A"/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 = 1.76 x 10</w:t>
      </w:r>
      <w:r w:rsidR="002C4B48" w:rsidRPr="00EA5E94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, </w:t>
      </w:r>
      <w:r w:rsidR="008C2299">
        <w:rPr>
          <w:rFonts w:ascii="Times New Roman" w:hAnsi="Times New Roman" w:cs="Times New Roman"/>
          <w:sz w:val="20"/>
          <w:szCs w:val="20"/>
        </w:rPr>
        <w:t xml:space="preserve">using set (ii) in Table 1, </w:t>
      </w:r>
      <w:r w:rsidR="002C4B48" w:rsidRPr="00EA5E94">
        <w:rPr>
          <w:rFonts w:ascii="Times New Roman" w:hAnsi="Times New Roman" w:cs="Times New Roman"/>
          <w:sz w:val="20"/>
          <w:szCs w:val="20"/>
        </w:rPr>
        <w:t>weighting the value at 55K</w:t>
      </w:r>
      <w:r w:rsidR="0085242A">
        <w:rPr>
          <w:rFonts w:ascii="Times New Roman" w:hAnsi="Times New Roman" w:cs="Times New Roman"/>
          <w:sz w:val="20"/>
          <w:szCs w:val="20"/>
        </w:rPr>
        <w:t xml:space="preserve"> of orienta</w:t>
      </w:r>
      <w:r w:rsidR="00A2591C">
        <w:rPr>
          <w:rFonts w:ascii="Times New Roman" w:hAnsi="Times New Roman" w:cs="Times New Roman"/>
          <w:sz w:val="20"/>
          <w:szCs w:val="20"/>
        </w:rPr>
        <w:t>t</w:t>
      </w:r>
      <w:r w:rsidR="0085242A">
        <w:rPr>
          <w:rFonts w:ascii="Times New Roman" w:hAnsi="Times New Roman" w:cs="Times New Roman"/>
          <w:sz w:val="20"/>
          <w:szCs w:val="20"/>
        </w:rPr>
        <w:t>ion</w:t>
      </w:r>
      <w:r w:rsidR="002C4B48" w:rsidRPr="00EA5E94">
        <w:rPr>
          <w:rFonts w:ascii="Times New Roman" w:hAnsi="Times New Roman" w:cs="Times New Roman"/>
          <w:sz w:val="20"/>
          <w:szCs w:val="20"/>
        </w:rPr>
        <w:t xml:space="preserve"> to 0.5 and all others to unity</w:t>
      </w:r>
      <w:r w:rsidR="00A2591C">
        <w:rPr>
          <w:rFonts w:ascii="Times New Roman" w:hAnsi="Times New Roman" w:cs="Times New Roman"/>
          <w:sz w:val="20"/>
          <w:szCs w:val="20"/>
        </w:rPr>
        <w:t>.</w:t>
      </w:r>
    </w:p>
    <w:p w14:paraId="78EB4F21" w14:textId="77777777" w:rsidR="006440BD" w:rsidRDefault="006440BD" w:rsidP="00F545B5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47AB1B" w14:textId="6C7C2764" w:rsidR="0006660A" w:rsidRDefault="00BF095D" w:rsidP="00401902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important advance was made recently in</w:t>
      </w:r>
      <w:r w:rsidR="006D57DE">
        <w:rPr>
          <w:rFonts w:ascii="Times New Roman" w:hAnsi="Times New Roman" w:cs="Times New Roman"/>
          <w:sz w:val="24"/>
          <w:szCs w:val="24"/>
        </w:rPr>
        <w:t xml:space="preserve"> understanding the mechanism for the spontaneous development of dipole order </w:t>
      </w:r>
      <w:r w:rsidR="009B335A">
        <w:rPr>
          <w:rFonts w:ascii="Times New Roman" w:hAnsi="Times New Roman" w:cs="Times New Roman"/>
          <w:sz w:val="24"/>
          <w:szCs w:val="24"/>
        </w:rPr>
        <w:t xml:space="preserve">in </w:t>
      </w:r>
      <w:r w:rsidR="008314BF">
        <w:rPr>
          <w:rFonts w:ascii="Times New Roman" w:hAnsi="Times New Roman" w:cs="Times New Roman"/>
          <w:sz w:val="24"/>
          <w:szCs w:val="24"/>
        </w:rPr>
        <w:t>film</w:t>
      </w:r>
      <w:r w:rsidR="009B335A">
        <w:rPr>
          <w:rFonts w:ascii="Times New Roman" w:hAnsi="Times New Roman" w:cs="Times New Roman"/>
          <w:sz w:val="24"/>
          <w:szCs w:val="24"/>
        </w:rPr>
        <w:t>s</w:t>
      </w:r>
      <w:r w:rsidR="008314BF">
        <w:rPr>
          <w:rFonts w:ascii="Times New Roman" w:hAnsi="Times New Roman" w:cs="Times New Roman"/>
          <w:sz w:val="24"/>
          <w:szCs w:val="24"/>
        </w:rPr>
        <w:t xml:space="preserve"> </w:t>
      </w:r>
      <w:r w:rsidR="006D57DE">
        <w:rPr>
          <w:rFonts w:ascii="Times New Roman" w:hAnsi="Times New Roman" w:cs="Times New Roman"/>
          <w:sz w:val="24"/>
          <w:szCs w:val="24"/>
        </w:rPr>
        <w:t>deposit</w:t>
      </w:r>
      <w:r w:rsidR="009B335A">
        <w:rPr>
          <w:rFonts w:ascii="Times New Roman" w:hAnsi="Times New Roman" w:cs="Times New Roman"/>
          <w:sz w:val="24"/>
          <w:szCs w:val="24"/>
        </w:rPr>
        <w:t>ed</w:t>
      </w:r>
      <w:r w:rsidR="006D57DE">
        <w:rPr>
          <w:rFonts w:ascii="Times New Roman" w:hAnsi="Times New Roman" w:cs="Times New Roman"/>
          <w:sz w:val="24"/>
          <w:szCs w:val="24"/>
        </w:rPr>
        <w:t xml:space="preserve"> from the gas phase.</w:t>
      </w:r>
      <w:bookmarkStart w:id="17" w:name="_Ref89093226"/>
      <w:r w:rsidR="006D57DE" w:rsidRPr="00142A5E">
        <w:rPr>
          <w:rStyle w:val="EndnoteReference"/>
          <w:rFonts w:ascii="Times New Roman" w:hAnsi="Times New Roman" w:cs="Times New Roman"/>
          <w:sz w:val="24"/>
          <w:szCs w:val="24"/>
        </w:rPr>
        <w:endnoteReference w:id="19"/>
      </w:r>
      <w:bookmarkEnd w:id="17"/>
      <w:r w:rsidR="006D57DE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arge scale simulation</w:t>
      </w:r>
      <w:r w:rsidR="00E00938">
        <w:rPr>
          <w:rFonts w:ascii="Times New Roman" w:hAnsi="Times New Roman" w:cs="Times New Roman"/>
          <w:sz w:val="24"/>
          <w:szCs w:val="24"/>
        </w:rPr>
        <w:t>s</w:t>
      </w:r>
      <w:r w:rsidR="006D57DE">
        <w:rPr>
          <w:rFonts w:ascii="Times New Roman" w:hAnsi="Times New Roman" w:cs="Times New Roman"/>
          <w:sz w:val="24"/>
          <w:szCs w:val="24"/>
        </w:rPr>
        <w:t xml:space="preserve"> of</w:t>
      </w:r>
      <w:r w:rsidR="006D57DE" w:rsidRPr="006D57D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57DE">
        <w:rPr>
          <w:rFonts w:ascii="Times New Roman" w:hAnsi="Times New Roman" w:cs="Times New Roman"/>
          <w:i/>
          <w:sz w:val="24"/>
          <w:szCs w:val="24"/>
        </w:rPr>
        <w:t>cis</w:t>
      </w:r>
      <w:r w:rsidR="006D57DE">
        <w:rPr>
          <w:rFonts w:ascii="Times New Roman" w:hAnsi="Times New Roman" w:cs="Times New Roman"/>
          <w:sz w:val="24"/>
          <w:szCs w:val="24"/>
        </w:rPr>
        <w:t xml:space="preserve">-MF </w:t>
      </w:r>
      <w:r w:rsidR="00E00938">
        <w:rPr>
          <w:rFonts w:ascii="Times New Roman" w:hAnsi="Times New Roman" w:cs="Times New Roman"/>
          <w:sz w:val="24"/>
          <w:szCs w:val="24"/>
        </w:rPr>
        <w:t xml:space="preserve">films </w:t>
      </w:r>
      <w:r w:rsidR="006D57DE">
        <w:rPr>
          <w:rFonts w:ascii="Times New Roman" w:hAnsi="Times New Roman" w:cs="Times New Roman"/>
          <w:sz w:val="24"/>
          <w:szCs w:val="24"/>
        </w:rPr>
        <w:t xml:space="preserve">showed </w:t>
      </w:r>
      <w:r>
        <w:rPr>
          <w:rFonts w:ascii="Times New Roman" w:hAnsi="Times New Roman" w:cs="Times New Roman"/>
          <w:sz w:val="24"/>
          <w:szCs w:val="24"/>
        </w:rPr>
        <w:t xml:space="preserve">that thermal fluctuations can lead the system down a weakly non-equilibrium branch into the spontelectric state. Strikingly, this </w:t>
      </w:r>
      <w:r>
        <w:rPr>
          <w:rFonts w:ascii="Times New Roman" w:hAnsi="Times New Roman" w:cs="Times New Roman"/>
          <w:i/>
          <w:sz w:val="24"/>
          <w:szCs w:val="24"/>
        </w:rPr>
        <w:t xml:space="preserve">ab initio </w:t>
      </w:r>
      <w:r>
        <w:rPr>
          <w:rFonts w:ascii="Times New Roman" w:hAnsi="Times New Roman" w:cs="Times New Roman"/>
          <w:sz w:val="24"/>
          <w:szCs w:val="24"/>
        </w:rPr>
        <w:t xml:space="preserve">work reproduced the minimum value in net orientation in </w:t>
      </w:r>
      <w:r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>-MF</w:t>
      </w:r>
      <w:r w:rsidR="00CC0C02">
        <w:rPr>
          <w:rFonts w:ascii="Times New Roman" w:hAnsi="Times New Roman" w:cs="Times New Roman"/>
          <w:sz w:val="24"/>
          <w:szCs w:val="24"/>
        </w:rPr>
        <w:t xml:space="preserve"> vs 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C0C02">
        <w:rPr>
          <w:rFonts w:ascii="Times New Roman" w:hAnsi="Times New Roman" w:cs="Times New Roman"/>
          <w:sz w:val="24"/>
          <w:szCs w:val="24"/>
        </w:rPr>
        <w:t>giving</w:t>
      </w:r>
      <w:r>
        <w:rPr>
          <w:rFonts w:ascii="Times New Roman" w:hAnsi="Times New Roman" w:cs="Times New Roman"/>
          <w:sz w:val="24"/>
          <w:szCs w:val="24"/>
        </w:rPr>
        <w:t xml:space="preserve"> a value of deposition temperature of ~70K</w:t>
      </w:r>
      <w:r w:rsidR="00CC0C02">
        <w:rPr>
          <w:rFonts w:ascii="Times New Roman" w:hAnsi="Times New Roman" w:cs="Times New Roman"/>
          <w:sz w:val="24"/>
          <w:szCs w:val="24"/>
        </w:rPr>
        <w:t>, close to that observed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73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reinforced the earlier qualitative </w:t>
      </w:r>
      <w:r w:rsidR="00EB414B">
        <w:rPr>
          <w:rFonts w:ascii="Times New Roman" w:hAnsi="Times New Roman" w:cs="Times New Roman"/>
          <w:sz w:val="24"/>
          <w:szCs w:val="24"/>
        </w:rPr>
        <w:t xml:space="preserve">suggestion </w:t>
      </w:r>
      <w:r>
        <w:rPr>
          <w:rFonts w:ascii="Times New Roman" w:hAnsi="Times New Roman" w:cs="Times New Roman"/>
          <w:sz w:val="24"/>
          <w:szCs w:val="24"/>
        </w:rPr>
        <w:t xml:space="preserve">that librational fluctuations </w:t>
      </w:r>
      <w:r w:rsidR="00EB414B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an underlying feature in establishing the spontelectric state.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2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886">
        <w:rPr>
          <w:rFonts w:ascii="Times New Roman" w:hAnsi="Times New Roman" w:cs="Times New Roman"/>
          <w:sz w:val="24"/>
          <w:szCs w:val="24"/>
        </w:rPr>
        <w:t>However, i</w:t>
      </w:r>
      <w:r w:rsidR="00B04369" w:rsidRPr="009379E8">
        <w:rPr>
          <w:rFonts w:ascii="Times New Roman" w:hAnsi="Times New Roman" w:cs="Times New Roman"/>
          <w:sz w:val="24"/>
          <w:szCs w:val="24"/>
        </w:rPr>
        <w:t xml:space="preserve">n developing the </w:t>
      </w:r>
      <w:r w:rsidR="00175D80">
        <w:rPr>
          <w:rFonts w:ascii="Times New Roman" w:hAnsi="Times New Roman" w:cs="Times New Roman"/>
          <w:sz w:val="24"/>
          <w:szCs w:val="24"/>
        </w:rPr>
        <w:t xml:space="preserve">current </w:t>
      </w:r>
      <w:r w:rsidR="00B04369" w:rsidRPr="009379E8">
        <w:rPr>
          <w:rFonts w:ascii="Times New Roman" w:hAnsi="Times New Roman" w:cs="Times New Roman"/>
          <w:sz w:val="24"/>
          <w:szCs w:val="24"/>
        </w:rPr>
        <w:lastRenderedPageBreak/>
        <w:t>model</w:t>
      </w:r>
      <w:r w:rsidR="00A36238">
        <w:rPr>
          <w:rFonts w:ascii="Times New Roman" w:hAnsi="Times New Roman" w:cs="Times New Roman"/>
          <w:sz w:val="24"/>
          <w:szCs w:val="24"/>
        </w:rPr>
        <w:t>,</w:t>
      </w:r>
      <w:r w:rsidR="00B04369" w:rsidRPr="009379E8">
        <w:rPr>
          <w:rFonts w:ascii="Times New Roman" w:hAnsi="Times New Roman" w:cs="Times New Roman"/>
          <w:sz w:val="24"/>
          <w:szCs w:val="24"/>
        </w:rPr>
        <w:t xml:space="preserve"> </w:t>
      </w:r>
      <w:r w:rsidR="00175D80">
        <w:rPr>
          <w:rFonts w:ascii="Times New Roman" w:hAnsi="Times New Roman" w:cs="Times New Roman"/>
          <w:sz w:val="24"/>
          <w:szCs w:val="24"/>
        </w:rPr>
        <w:t>or that in [</w:t>
      </w:r>
      <w:r w:rsidR="00175D80">
        <w:rPr>
          <w:rFonts w:ascii="Times New Roman" w:hAnsi="Times New Roman" w:cs="Times New Roman"/>
          <w:sz w:val="24"/>
          <w:szCs w:val="24"/>
        </w:rPr>
        <w:fldChar w:fldCharType="begin"/>
      </w:r>
      <w:r w:rsidR="00175D80">
        <w:rPr>
          <w:rFonts w:ascii="Times New Roman" w:hAnsi="Times New Roman" w:cs="Times New Roman"/>
          <w:sz w:val="24"/>
          <w:szCs w:val="24"/>
        </w:rPr>
        <w:instrText xml:space="preserve"> NOTEREF _Ref89093226 \h </w:instrText>
      </w:r>
      <w:r w:rsidR="00BA296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175D80">
        <w:rPr>
          <w:rFonts w:ascii="Times New Roman" w:hAnsi="Times New Roman" w:cs="Times New Roman"/>
          <w:sz w:val="24"/>
          <w:szCs w:val="24"/>
        </w:rPr>
      </w:r>
      <w:r w:rsidR="00175D80">
        <w:rPr>
          <w:rFonts w:ascii="Times New Roman" w:hAnsi="Times New Roman" w:cs="Times New Roman"/>
          <w:sz w:val="24"/>
          <w:szCs w:val="24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</w:rPr>
        <w:t>19</w:t>
      </w:r>
      <w:r w:rsidR="00175D80">
        <w:rPr>
          <w:rFonts w:ascii="Times New Roman" w:hAnsi="Times New Roman" w:cs="Times New Roman"/>
          <w:sz w:val="24"/>
          <w:szCs w:val="24"/>
        </w:rPr>
        <w:fldChar w:fldCharType="end"/>
      </w:r>
      <w:r w:rsidR="00175D80">
        <w:rPr>
          <w:rFonts w:ascii="Times New Roman" w:hAnsi="Times New Roman" w:cs="Times New Roman"/>
          <w:sz w:val="24"/>
          <w:szCs w:val="24"/>
        </w:rPr>
        <w:t>]</w:t>
      </w:r>
      <w:r w:rsidR="00B04369" w:rsidRPr="009379E8">
        <w:rPr>
          <w:rFonts w:ascii="Times New Roman" w:hAnsi="Times New Roman" w:cs="Times New Roman"/>
          <w:sz w:val="24"/>
          <w:szCs w:val="24"/>
        </w:rPr>
        <w:t xml:space="preserve">, there was no physics introduced that </w:t>
      </w:r>
      <w:r w:rsidR="00EB414B">
        <w:rPr>
          <w:rFonts w:ascii="Times New Roman" w:hAnsi="Times New Roman" w:cs="Times New Roman"/>
          <w:sz w:val="24"/>
          <w:szCs w:val="24"/>
        </w:rPr>
        <w:t>implied</w:t>
      </w:r>
      <w:r w:rsidR="00B04369" w:rsidRPr="009379E8">
        <w:rPr>
          <w:rFonts w:ascii="Times New Roman" w:hAnsi="Times New Roman" w:cs="Times New Roman"/>
          <w:sz w:val="24"/>
          <w:szCs w:val="24"/>
        </w:rPr>
        <w:t xml:space="preserve">, or in any explicit manner imposed, a set of conditions that would lead to greater dipole ordering </w:t>
      </w:r>
      <w:r w:rsidR="00197F24">
        <w:rPr>
          <w:rFonts w:ascii="Times New Roman" w:hAnsi="Times New Roman" w:cs="Times New Roman"/>
          <w:sz w:val="24"/>
          <w:szCs w:val="24"/>
        </w:rPr>
        <w:t xml:space="preserve">as </w:t>
      </w:r>
      <w:r w:rsidR="00B04369" w:rsidRPr="009379E8">
        <w:rPr>
          <w:rFonts w:ascii="Times New Roman" w:hAnsi="Times New Roman" w:cs="Times New Roman"/>
          <w:sz w:val="24"/>
          <w:szCs w:val="24"/>
        </w:rPr>
        <w:t>T was raised</w:t>
      </w:r>
      <w:r w:rsidR="008314BF">
        <w:rPr>
          <w:rFonts w:ascii="Times New Roman" w:hAnsi="Times New Roman" w:cs="Times New Roman"/>
          <w:sz w:val="24"/>
          <w:szCs w:val="24"/>
        </w:rPr>
        <w:t xml:space="preserve"> and the presence of a minimum value at a specific temperature of deposition</w:t>
      </w:r>
      <w:r w:rsidR="00B04369" w:rsidRPr="009379E8">
        <w:rPr>
          <w:rFonts w:ascii="Times New Roman" w:hAnsi="Times New Roman" w:cs="Times New Roman"/>
          <w:sz w:val="24"/>
          <w:szCs w:val="24"/>
        </w:rPr>
        <w:t>.</w:t>
      </w:r>
    </w:p>
    <w:p w14:paraId="367C3068" w14:textId="77777777" w:rsidR="00E432E5" w:rsidRDefault="00E432E5" w:rsidP="00F545B5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559DA86" w14:textId="0761878B" w:rsidR="00A45F77" w:rsidRDefault="006440BD" w:rsidP="00401902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physics of the model presented is rather straightforward. It </w:t>
      </w:r>
      <w:r w:rsidR="005158D9">
        <w:rPr>
          <w:rFonts w:ascii="Times New Roman" w:hAnsi="Times New Roman" w:cs="Times New Roman"/>
          <w:sz w:val="24"/>
          <w:szCs w:val="24"/>
        </w:rPr>
        <w:t>involves no</w:t>
      </w:r>
      <w:r>
        <w:rPr>
          <w:rFonts w:ascii="Times New Roman" w:hAnsi="Times New Roman" w:cs="Times New Roman"/>
          <w:sz w:val="24"/>
          <w:szCs w:val="24"/>
        </w:rPr>
        <w:t xml:space="preserve"> more than very familiar electrostatics and statistical arguments</w:t>
      </w:r>
      <w:r w:rsidR="008D3A1F">
        <w:rPr>
          <w:rFonts w:ascii="Times New Roman" w:hAnsi="Times New Roman" w:cs="Times New Roman"/>
          <w:sz w:val="24"/>
          <w:szCs w:val="24"/>
        </w:rPr>
        <w:t>, to yield general agreement with experiment</w:t>
      </w:r>
      <w:r w:rsidR="004F788F">
        <w:rPr>
          <w:rFonts w:ascii="Times New Roman" w:hAnsi="Times New Roman" w:cs="Times New Roman"/>
          <w:sz w:val="24"/>
          <w:szCs w:val="24"/>
        </w:rPr>
        <w:t>.</w:t>
      </w:r>
      <w:r w:rsidR="00145182">
        <w:rPr>
          <w:rFonts w:ascii="Times New Roman" w:hAnsi="Times New Roman" w:cs="Times New Roman"/>
          <w:sz w:val="24"/>
          <w:szCs w:val="24"/>
        </w:rPr>
        <w:t xml:space="preserve"> E</w:t>
      </w:r>
      <w:r w:rsidR="00E5203A">
        <w:rPr>
          <w:rFonts w:ascii="Times New Roman" w:hAnsi="Times New Roman" w:cs="Times New Roman"/>
          <w:sz w:val="24"/>
          <w:szCs w:val="24"/>
        </w:rPr>
        <w:t>nhanced molecular mobility, that is</w:t>
      </w:r>
      <w:r w:rsidR="00E00938">
        <w:rPr>
          <w:rFonts w:ascii="Times New Roman" w:hAnsi="Times New Roman" w:cs="Times New Roman"/>
          <w:sz w:val="24"/>
          <w:szCs w:val="24"/>
        </w:rPr>
        <w:t>,</w:t>
      </w:r>
      <w:r w:rsidR="00E5203A">
        <w:rPr>
          <w:rFonts w:ascii="Times New Roman" w:hAnsi="Times New Roman" w:cs="Times New Roman"/>
          <w:sz w:val="24"/>
          <w:szCs w:val="24"/>
        </w:rPr>
        <w:t xml:space="preserve"> enhanced diffusion</w:t>
      </w:r>
      <w:r w:rsidR="00A36238">
        <w:rPr>
          <w:rFonts w:ascii="Times New Roman" w:hAnsi="Times New Roman" w:cs="Times New Roman"/>
          <w:sz w:val="24"/>
          <w:szCs w:val="24"/>
        </w:rPr>
        <w:t xml:space="preserve"> at higher T</w:t>
      </w:r>
      <w:r w:rsidR="00E5203A">
        <w:rPr>
          <w:rFonts w:ascii="Times New Roman" w:hAnsi="Times New Roman" w:cs="Times New Roman"/>
          <w:sz w:val="24"/>
          <w:szCs w:val="24"/>
        </w:rPr>
        <w:t>,</w:t>
      </w:r>
      <w:r w:rsidR="00A36238" w:rsidRPr="00036D7E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A36238" w:rsidRPr="00036D7E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NOTEREF _Ref88735243 \h </w:instrText>
      </w:r>
      <w:r w:rsidR="00A36238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A36238" w:rsidRPr="00036D7E">
        <w:rPr>
          <w:rFonts w:ascii="Times New Roman" w:hAnsi="Times New Roman" w:cs="Times New Roman"/>
          <w:sz w:val="24"/>
          <w:szCs w:val="24"/>
          <w:vertAlign w:val="superscript"/>
        </w:rPr>
      </w:r>
      <w:r w:rsidR="00A36238" w:rsidRPr="00036D7E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="00A36238" w:rsidRPr="00036D7E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E5203A">
        <w:rPr>
          <w:rFonts w:ascii="Times New Roman" w:hAnsi="Times New Roman" w:cs="Times New Roman"/>
          <w:sz w:val="24"/>
          <w:szCs w:val="24"/>
        </w:rPr>
        <w:t xml:space="preserve"> </w:t>
      </w:r>
      <w:r w:rsidR="00E00938">
        <w:rPr>
          <w:rFonts w:ascii="Times New Roman" w:hAnsi="Times New Roman" w:cs="Times New Roman"/>
          <w:sz w:val="24"/>
          <w:szCs w:val="24"/>
        </w:rPr>
        <w:t>can be added</w:t>
      </w:r>
      <w:r w:rsidR="00A36238">
        <w:rPr>
          <w:rFonts w:ascii="Times New Roman" w:hAnsi="Times New Roman" w:cs="Times New Roman"/>
          <w:sz w:val="24"/>
          <w:szCs w:val="24"/>
        </w:rPr>
        <w:t xml:space="preserve"> as described above,</w:t>
      </w:r>
      <w:r w:rsidR="00E00938">
        <w:rPr>
          <w:rFonts w:ascii="Times New Roman" w:hAnsi="Times New Roman" w:cs="Times New Roman"/>
          <w:sz w:val="24"/>
          <w:szCs w:val="24"/>
        </w:rPr>
        <w:t xml:space="preserve"> </w:t>
      </w:r>
      <w:r w:rsidR="00145182">
        <w:rPr>
          <w:rFonts w:ascii="Times New Roman" w:hAnsi="Times New Roman" w:cs="Times New Roman"/>
          <w:sz w:val="24"/>
          <w:szCs w:val="24"/>
        </w:rPr>
        <w:t>to achieve better agreement between model and experiment.</w:t>
      </w:r>
      <w:r w:rsidR="00E93366">
        <w:rPr>
          <w:rFonts w:ascii="Times New Roman" w:hAnsi="Times New Roman" w:cs="Times New Roman"/>
          <w:sz w:val="24"/>
          <w:szCs w:val="24"/>
        </w:rPr>
        <w:t xml:space="preserve"> </w:t>
      </w:r>
      <w:r w:rsidR="005158D9">
        <w:rPr>
          <w:rFonts w:ascii="Times New Roman" w:hAnsi="Times New Roman" w:cs="Times New Roman"/>
          <w:sz w:val="24"/>
          <w:szCs w:val="24"/>
        </w:rPr>
        <w:t>However this is only a</w:t>
      </w:r>
      <w:r w:rsidR="004F788F">
        <w:rPr>
          <w:rFonts w:ascii="Times New Roman" w:hAnsi="Times New Roman" w:cs="Times New Roman"/>
          <w:sz w:val="24"/>
          <w:szCs w:val="24"/>
        </w:rPr>
        <w:t xml:space="preserve"> supplement</w:t>
      </w:r>
      <w:r w:rsidR="005158D9">
        <w:rPr>
          <w:rFonts w:ascii="Times New Roman" w:hAnsi="Times New Roman" w:cs="Times New Roman"/>
          <w:sz w:val="24"/>
          <w:szCs w:val="24"/>
        </w:rPr>
        <w:t xml:space="preserve"> and is inessential to the </w:t>
      </w:r>
      <w:r w:rsidR="005158D9" w:rsidRPr="009379E8">
        <w:rPr>
          <w:rFonts w:ascii="Times New Roman" w:hAnsi="Times New Roman" w:cs="Times New Roman"/>
          <w:sz w:val="24"/>
          <w:szCs w:val="24"/>
        </w:rPr>
        <w:t xml:space="preserve">reversal of </w:t>
      </w:r>
      <w:r w:rsidR="005158D9">
        <w:rPr>
          <w:rFonts w:ascii="Times New Roman" w:hAnsi="Times New Roman" w:cs="Times New Roman"/>
          <w:sz w:val="24"/>
          <w:szCs w:val="24"/>
        </w:rPr>
        <w:t xml:space="preserve">the </w:t>
      </w:r>
      <w:r w:rsidR="005158D9" w:rsidRPr="009379E8">
        <w:rPr>
          <w:rFonts w:ascii="Times New Roman" w:hAnsi="Times New Roman" w:cs="Times New Roman"/>
          <w:sz w:val="24"/>
          <w:szCs w:val="24"/>
        </w:rPr>
        <w:t xml:space="preserve">slope of </w:t>
      </w:r>
      <w:r w:rsidR="005158D9">
        <w:rPr>
          <w:rFonts w:ascii="Times New Roman" w:hAnsi="Times New Roman" w:cs="Times New Roman"/>
          <w:sz w:val="24"/>
          <w:szCs w:val="24"/>
        </w:rPr>
        <w:t xml:space="preserve">molecular </w:t>
      </w:r>
      <w:r w:rsidR="005158D9" w:rsidRPr="009379E8">
        <w:rPr>
          <w:rFonts w:ascii="Times New Roman" w:hAnsi="Times New Roman" w:cs="Times New Roman"/>
          <w:sz w:val="24"/>
          <w:szCs w:val="24"/>
        </w:rPr>
        <w:t>orient</w:t>
      </w:r>
      <w:r w:rsidR="005158D9">
        <w:rPr>
          <w:rFonts w:ascii="Times New Roman" w:hAnsi="Times New Roman" w:cs="Times New Roman"/>
          <w:sz w:val="24"/>
          <w:szCs w:val="24"/>
        </w:rPr>
        <w:t xml:space="preserve">ation vs deposition temperature and the accompanying infinities in the differential of the governing function </w:t>
      </w:r>
      <w:r w:rsidR="005158D9" w:rsidRPr="009379E8">
        <w:rPr>
          <w:rFonts w:ascii="Times New Roman" w:hAnsi="Times New Roman" w:cs="Times New Roman"/>
          <w:sz w:val="24"/>
          <w:szCs w:val="24"/>
        </w:rPr>
        <w:t>f(T,&lt;</w:t>
      </w:r>
      <w:r w:rsidR="005158D9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158D9" w:rsidRPr="009379E8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="005158D9" w:rsidRPr="009379E8">
        <w:rPr>
          <w:rFonts w:ascii="Times New Roman" w:hAnsi="Times New Roman" w:cs="Times New Roman"/>
          <w:sz w:val="24"/>
          <w:szCs w:val="24"/>
        </w:rPr>
        <w:t>&gt;/</w:t>
      </w:r>
      <w:r w:rsidR="005158D9" w:rsidRPr="009379E8">
        <w:rPr>
          <w:rFonts w:ascii="Times New Roman" w:hAnsi="Times New Roman" w:cs="Times New Roman"/>
          <w:sz w:val="24"/>
          <w:szCs w:val="24"/>
        </w:rPr>
        <w:sym w:font="Symbol" w:char="F06D"/>
      </w:r>
      <w:r w:rsidR="005158D9">
        <w:rPr>
          <w:rFonts w:ascii="Times New Roman" w:hAnsi="Times New Roman" w:cs="Times New Roman"/>
          <w:sz w:val="24"/>
          <w:szCs w:val="24"/>
        </w:rPr>
        <w:t xml:space="preserve">). </w:t>
      </w:r>
      <w:r w:rsidR="00483F91">
        <w:rPr>
          <w:rFonts w:ascii="Times New Roman" w:hAnsi="Times New Roman" w:cs="Times New Roman"/>
          <w:sz w:val="24"/>
          <w:szCs w:val="24"/>
        </w:rPr>
        <w:t>Further simulations, similar to those in [</w:t>
      </w:r>
      <w:r w:rsidR="00742D79">
        <w:rPr>
          <w:rFonts w:ascii="Times New Roman" w:hAnsi="Times New Roman" w:cs="Times New Roman"/>
          <w:sz w:val="24"/>
          <w:szCs w:val="24"/>
        </w:rPr>
        <w:fldChar w:fldCharType="begin"/>
      </w:r>
      <w:r w:rsidR="00742D79">
        <w:rPr>
          <w:rFonts w:ascii="Times New Roman" w:hAnsi="Times New Roman" w:cs="Times New Roman"/>
          <w:sz w:val="24"/>
          <w:szCs w:val="24"/>
        </w:rPr>
        <w:instrText xml:space="preserve"> NOTEREF _Ref89093226 \h </w:instrText>
      </w:r>
      <w:r w:rsidR="00BA296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742D79">
        <w:rPr>
          <w:rFonts w:ascii="Times New Roman" w:hAnsi="Times New Roman" w:cs="Times New Roman"/>
          <w:sz w:val="24"/>
          <w:szCs w:val="24"/>
        </w:rPr>
      </w:r>
      <w:r w:rsidR="00742D79">
        <w:rPr>
          <w:rFonts w:ascii="Times New Roman" w:hAnsi="Times New Roman" w:cs="Times New Roman"/>
          <w:sz w:val="24"/>
          <w:szCs w:val="24"/>
        </w:rPr>
        <w:fldChar w:fldCharType="separate"/>
      </w:r>
      <w:r w:rsidR="00207ED1">
        <w:rPr>
          <w:rFonts w:ascii="Times New Roman" w:hAnsi="Times New Roman" w:cs="Times New Roman"/>
          <w:sz w:val="24"/>
          <w:szCs w:val="24"/>
        </w:rPr>
        <w:t>19</w:t>
      </w:r>
      <w:r w:rsidR="00742D79">
        <w:rPr>
          <w:rFonts w:ascii="Times New Roman" w:hAnsi="Times New Roman" w:cs="Times New Roman"/>
          <w:sz w:val="24"/>
          <w:szCs w:val="24"/>
        </w:rPr>
        <w:fldChar w:fldCharType="end"/>
      </w:r>
      <w:r w:rsidR="00483F91">
        <w:rPr>
          <w:rFonts w:ascii="Times New Roman" w:hAnsi="Times New Roman" w:cs="Times New Roman"/>
          <w:sz w:val="24"/>
          <w:szCs w:val="24"/>
        </w:rPr>
        <w:t>], are in progress in order to shed some light on the physical mechanism which gives rise to the phenomena described here</w:t>
      </w:r>
      <w:r w:rsidR="00A45F77">
        <w:rPr>
          <w:rFonts w:ascii="Times New Roman" w:hAnsi="Times New Roman" w:cs="Times New Roman"/>
          <w:sz w:val="24"/>
          <w:szCs w:val="24"/>
        </w:rPr>
        <w:t xml:space="preserve"> and </w:t>
      </w:r>
      <w:r w:rsidR="00375A33">
        <w:rPr>
          <w:rFonts w:ascii="Times New Roman" w:hAnsi="Times New Roman" w:cs="Times New Roman"/>
          <w:sz w:val="24"/>
          <w:szCs w:val="24"/>
        </w:rPr>
        <w:t xml:space="preserve">to </w:t>
      </w:r>
      <w:r w:rsidR="00A45F77">
        <w:rPr>
          <w:rFonts w:ascii="Times New Roman" w:hAnsi="Times New Roman" w:cs="Times New Roman"/>
          <w:sz w:val="24"/>
          <w:szCs w:val="24"/>
        </w:rPr>
        <w:t xml:space="preserve">expose the distinctive process </w:t>
      </w:r>
      <w:r w:rsidR="00375A33">
        <w:rPr>
          <w:rFonts w:ascii="Times New Roman" w:hAnsi="Times New Roman" w:cs="Times New Roman"/>
          <w:sz w:val="24"/>
          <w:szCs w:val="24"/>
        </w:rPr>
        <w:t xml:space="preserve">that </w:t>
      </w:r>
      <w:r w:rsidR="00A45F77">
        <w:rPr>
          <w:rFonts w:ascii="Times New Roman" w:hAnsi="Times New Roman" w:cs="Times New Roman"/>
          <w:sz w:val="24"/>
          <w:szCs w:val="24"/>
        </w:rPr>
        <w:t xml:space="preserve">acts around the singularity in the differential. </w:t>
      </w:r>
      <w:r w:rsidR="00597F31">
        <w:rPr>
          <w:rFonts w:ascii="Times New Roman" w:hAnsi="Times New Roman" w:cs="Times New Roman"/>
          <w:sz w:val="24"/>
          <w:szCs w:val="24"/>
        </w:rPr>
        <w:t xml:space="preserve">For the present, we note only that </w:t>
      </w:r>
      <w:r w:rsidR="00BC5FED">
        <w:rPr>
          <w:rFonts w:ascii="Times New Roman" w:hAnsi="Times New Roman" w:cs="Times New Roman"/>
          <w:sz w:val="24"/>
          <w:szCs w:val="24"/>
        </w:rPr>
        <w:t xml:space="preserve">nothing more is required than the </w:t>
      </w:r>
      <w:r w:rsidR="00BC5FED" w:rsidRPr="009379E8">
        <w:rPr>
          <w:rFonts w:ascii="Times New Roman" w:hAnsi="Times New Roman" w:cs="Times New Roman"/>
          <w:sz w:val="24"/>
          <w:szCs w:val="24"/>
        </w:rPr>
        <w:t>mathematical structure of the</w:t>
      </w:r>
      <w:r w:rsidR="00BC5FED">
        <w:rPr>
          <w:rFonts w:ascii="Times New Roman" w:hAnsi="Times New Roman" w:cs="Times New Roman"/>
          <w:sz w:val="24"/>
          <w:szCs w:val="24"/>
        </w:rPr>
        <w:t xml:space="preserve"> mode</w:t>
      </w:r>
      <w:r w:rsidR="00BC5FED" w:rsidRPr="009379E8">
        <w:rPr>
          <w:rFonts w:ascii="Times New Roman" w:hAnsi="Times New Roman" w:cs="Times New Roman"/>
          <w:sz w:val="24"/>
          <w:szCs w:val="24"/>
        </w:rPr>
        <w:t>l</w:t>
      </w:r>
      <w:r w:rsidR="00BC5FED">
        <w:rPr>
          <w:rFonts w:ascii="Times New Roman" w:hAnsi="Times New Roman" w:cs="Times New Roman"/>
          <w:sz w:val="24"/>
          <w:szCs w:val="24"/>
        </w:rPr>
        <w:t xml:space="preserve"> and its peculiar </w:t>
      </w:r>
      <w:r w:rsidR="00375A33">
        <w:rPr>
          <w:rFonts w:ascii="Times New Roman" w:hAnsi="Times New Roman" w:cs="Times New Roman"/>
          <w:sz w:val="24"/>
          <w:szCs w:val="24"/>
        </w:rPr>
        <w:t xml:space="preserve">singular </w:t>
      </w:r>
      <w:r w:rsidR="00BC5FED">
        <w:rPr>
          <w:rFonts w:ascii="Times New Roman" w:hAnsi="Times New Roman" w:cs="Times New Roman"/>
          <w:sz w:val="24"/>
          <w:szCs w:val="24"/>
        </w:rPr>
        <w:t>properties</w:t>
      </w:r>
      <w:r w:rsidR="00375A33">
        <w:rPr>
          <w:rFonts w:ascii="Times New Roman" w:hAnsi="Times New Roman" w:cs="Times New Roman"/>
          <w:sz w:val="24"/>
          <w:szCs w:val="24"/>
        </w:rPr>
        <w:t>.</w:t>
      </w:r>
      <w:r w:rsidR="002121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1313A" w14:textId="77777777" w:rsidR="00A45F77" w:rsidRDefault="00A45F77" w:rsidP="00F545B5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6A6326" w14:textId="77777777" w:rsidR="00D17742" w:rsidRPr="009379E8" w:rsidRDefault="00D17742" w:rsidP="00F545B5">
      <w:pPr>
        <w:spacing w:line="240" w:lineRule="auto"/>
        <w:ind w:right="140" w:firstLine="567"/>
        <w:jc w:val="both"/>
        <w:rPr>
          <w:rFonts w:ascii="Times New Roman" w:hAnsi="Times New Roman" w:cs="Times New Roman"/>
          <w:i/>
        </w:rPr>
      </w:pPr>
      <w:r w:rsidRPr="009379E8">
        <w:rPr>
          <w:rFonts w:ascii="Times New Roman" w:hAnsi="Times New Roman" w:cs="Times New Roman"/>
          <w:i/>
        </w:rPr>
        <w:t>Acknowledgments</w:t>
      </w:r>
    </w:p>
    <w:p w14:paraId="7244E392" w14:textId="43998197" w:rsidR="00742D79" w:rsidRPr="009379E8" w:rsidRDefault="00D17742" w:rsidP="00401902">
      <w:pPr>
        <w:spacing w:after="0" w:line="240" w:lineRule="auto"/>
        <w:ind w:right="140" w:firstLine="567"/>
        <w:jc w:val="both"/>
        <w:rPr>
          <w:rFonts w:ascii="Times New Roman" w:hAnsi="Times New Roman" w:cs="Times New Roman"/>
          <w:sz w:val="20"/>
          <w:szCs w:val="20"/>
        </w:rPr>
      </w:pPr>
      <w:r w:rsidRPr="009379E8">
        <w:rPr>
          <w:rFonts w:ascii="Times New Roman" w:hAnsi="Times New Roman" w:cs="Times New Roman"/>
          <w:sz w:val="20"/>
          <w:szCs w:val="20"/>
        </w:rPr>
        <w:t xml:space="preserve">We should like to acknowledge the Centre for Storage Ring Facilities at Aarhus (ISA) for granting access to the </w:t>
      </w:r>
      <w:r w:rsidR="00B970BC">
        <w:rPr>
          <w:rFonts w:ascii="Times New Roman" w:hAnsi="Times New Roman" w:cs="Times New Roman"/>
          <w:sz w:val="20"/>
          <w:szCs w:val="20"/>
        </w:rPr>
        <w:t>V</w:t>
      </w:r>
      <w:r w:rsidRPr="009379E8">
        <w:rPr>
          <w:rFonts w:ascii="Times New Roman" w:hAnsi="Times New Roman" w:cs="Times New Roman"/>
          <w:sz w:val="20"/>
          <w:szCs w:val="20"/>
        </w:rPr>
        <w:t xml:space="preserve">UV </w:t>
      </w:r>
      <w:r w:rsidR="00B970BC">
        <w:rPr>
          <w:rFonts w:ascii="Times New Roman" w:hAnsi="Times New Roman" w:cs="Times New Roman"/>
          <w:sz w:val="20"/>
          <w:szCs w:val="20"/>
        </w:rPr>
        <w:t xml:space="preserve">and UV </w:t>
      </w:r>
      <w:r w:rsidRPr="009379E8">
        <w:rPr>
          <w:rFonts w:ascii="Times New Roman" w:hAnsi="Times New Roman" w:cs="Times New Roman"/>
          <w:sz w:val="20"/>
          <w:szCs w:val="20"/>
        </w:rPr>
        <w:t>beamline</w:t>
      </w:r>
      <w:r w:rsidR="00B970BC">
        <w:rPr>
          <w:rFonts w:ascii="Times New Roman" w:hAnsi="Times New Roman" w:cs="Times New Roman"/>
          <w:sz w:val="20"/>
          <w:szCs w:val="20"/>
        </w:rPr>
        <w:t>s</w:t>
      </w:r>
      <w:r w:rsidRPr="009379E8">
        <w:rPr>
          <w:rFonts w:ascii="Times New Roman" w:hAnsi="Times New Roman" w:cs="Times New Roman"/>
          <w:sz w:val="20"/>
          <w:szCs w:val="20"/>
        </w:rPr>
        <w:t xml:space="preserve"> on the ASTRID</w:t>
      </w:r>
      <w:r w:rsidR="00C37899">
        <w:rPr>
          <w:rFonts w:ascii="Times New Roman" w:hAnsi="Times New Roman" w:cs="Times New Roman"/>
          <w:sz w:val="20"/>
          <w:szCs w:val="20"/>
        </w:rPr>
        <w:t xml:space="preserve"> and ASTRID2</w:t>
      </w:r>
      <w:r w:rsidRPr="009379E8">
        <w:rPr>
          <w:rFonts w:ascii="Times New Roman" w:hAnsi="Times New Roman" w:cs="Times New Roman"/>
          <w:sz w:val="20"/>
          <w:szCs w:val="20"/>
        </w:rPr>
        <w:t xml:space="preserve"> storage ring</w:t>
      </w:r>
      <w:r w:rsidR="00B970BC">
        <w:rPr>
          <w:rFonts w:ascii="Times New Roman" w:hAnsi="Times New Roman" w:cs="Times New Roman"/>
          <w:sz w:val="20"/>
          <w:szCs w:val="20"/>
        </w:rPr>
        <w:t>. We also acknowledge</w:t>
      </w:r>
      <w:r w:rsidRPr="009379E8">
        <w:rPr>
          <w:rFonts w:ascii="Times New Roman" w:hAnsi="Times New Roman" w:cs="Times New Roman"/>
          <w:sz w:val="20"/>
          <w:szCs w:val="20"/>
        </w:rPr>
        <w:t xml:space="preserve"> and the staff at </w:t>
      </w:r>
      <w:r w:rsidR="00C37899">
        <w:rPr>
          <w:rFonts w:ascii="Times New Roman" w:hAnsi="Times New Roman" w:cs="Times New Roman"/>
          <w:sz w:val="20"/>
          <w:szCs w:val="20"/>
        </w:rPr>
        <w:t>ISA</w:t>
      </w:r>
      <w:r w:rsidRPr="009379E8">
        <w:rPr>
          <w:rFonts w:ascii="Times New Roman" w:hAnsi="Times New Roman" w:cs="Times New Roman"/>
          <w:sz w:val="20"/>
          <w:szCs w:val="20"/>
        </w:rPr>
        <w:t xml:space="preserve">, for their technical assistance in performing our experiments, with special thanks to Nykola Jones and Søren Hoffmann. </w:t>
      </w:r>
      <w:r>
        <w:rPr>
          <w:rFonts w:ascii="Times New Roman" w:hAnsi="Times New Roman" w:cs="Times New Roman"/>
          <w:sz w:val="20"/>
          <w:szCs w:val="20"/>
        </w:rPr>
        <w:t>We are also grateful to A.A.Tsekouras,</w:t>
      </w:r>
      <w:r w:rsidRPr="00CA3F90">
        <w:rPr>
          <w:rFonts w:ascii="Times New Roman" w:hAnsi="Times New Roman" w:cs="Times New Roman"/>
          <w:sz w:val="20"/>
          <w:szCs w:val="20"/>
        </w:rPr>
        <w:t xml:space="preserve"> </w:t>
      </w:r>
      <w:r w:rsidRPr="00D5785E">
        <w:rPr>
          <w:rFonts w:ascii="Times New Roman" w:hAnsi="Times New Roman" w:cs="Times New Roman"/>
          <w:sz w:val="20"/>
          <w:szCs w:val="20"/>
        </w:rPr>
        <w:t>National and Kapodistrian University of Athens</w:t>
      </w:r>
      <w:r>
        <w:rPr>
          <w:rFonts w:ascii="Times New Roman" w:hAnsi="Times New Roman" w:cs="Times New Roman"/>
          <w:sz w:val="20"/>
          <w:szCs w:val="20"/>
        </w:rPr>
        <w:t xml:space="preserve">, for providing us with </w:t>
      </w:r>
      <w:r w:rsidR="0021210A">
        <w:rPr>
          <w:rFonts w:ascii="Times New Roman" w:hAnsi="Times New Roman" w:cs="Times New Roman"/>
          <w:sz w:val="20"/>
          <w:szCs w:val="20"/>
        </w:rPr>
        <w:t xml:space="preserve">the means of conversion of Kelvin Probe data to electric fields within thin films. </w:t>
      </w:r>
      <w:r w:rsidR="00742D79">
        <w:rPr>
          <w:rFonts w:ascii="Times New Roman" w:hAnsi="Times New Roman" w:cs="Times New Roman"/>
          <w:sz w:val="20"/>
          <w:szCs w:val="20"/>
        </w:rPr>
        <w:t>With regard to [</w:t>
      </w:r>
      <w:r w:rsidR="00742D79">
        <w:rPr>
          <w:rFonts w:ascii="Times New Roman" w:hAnsi="Times New Roman" w:cs="Times New Roman"/>
          <w:sz w:val="20"/>
          <w:szCs w:val="20"/>
        </w:rPr>
        <w:fldChar w:fldCharType="begin"/>
      </w:r>
      <w:r w:rsidR="00742D79">
        <w:rPr>
          <w:rFonts w:ascii="Times New Roman" w:hAnsi="Times New Roman" w:cs="Times New Roman"/>
          <w:sz w:val="20"/>
          <w:szCs w:val="20"/>
        </w:rPr>
        <w:instrText xml:space="preserve"> NOTEREF _Ref88735243 \h </w:instrText>
      </w:r>
      <w:r w:rsidR="00BA2965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742D79">
        <w:rPr>
          <w:rFonts w:ascii="Times New Roman" w:hAnsi="Times New Roman" w:cs="Times New Roman"/>
          <w:sz w:val="20"/>
          <w:szCs w:val="20"/>
        </w:rPr>
      </w:r>
      <w:r w:rsidR="00742D79">
        <w:rPr>
          <w:rFonts w:ascii="Times New Roman" w:hAnsi="Times New Roman" w:cs="Times New Roman"/>
          <w:sz w:val="20"/>
          <w:szCs w:val="20"/>
        </w:rPr>
        <w:fldChar w:fldCharType="separate"/>
      </w:r>
      <w:r w:rsidR="00207ED1">
        <w:rPr>
          <w:rFonts w:ascii="Times New Roman" w:hAnsi="Times New Roman" w:cs="Times New Roman"/>
          <w:sz w:val="20"/>
          <w:szCs w:val="20"/>
        </w:rPr>
        <w:t>15</w:t>
      </w:r>
      <w:r w:rsidR="00742D79">
        <w:rPr>
          <w:rFonts w:ascii="Times New Roman" w:hAnsi="Times New Roman" w:cs="Times New Roman"/>
          <w:sz w:val="20"/>
          <w:szCs w:val="20"/>
        </w:rPr>
        <w:fldChar w:fldCharType="end"/>
      </w:r>
      <w:r w:rsidR="00742D79">
        <w:rPr>
          <w:rFonts w:ascii="Times New Roman" w:hAnsi="Times New Roman" w:cs="Times New Roman"/>
          <w:sz w:val="20"/>
          <w:szCs w:val="20"/>
        </w:rPr>
        <w:t xml:space="preserve">], we are grateful </w:t>
      </w:r>
      <w:r w:rsidR="001436F5">
        <w:rPr>
          <w:rFonts w:ascii="Times New Roman" w:hAnsi="Times New Roman" w:cs="Times New Roman"/>
          <w:sz w:val="20"/>
          <w:szCs w:val="20"/>
        </w:rPr>
        <w:t xml:space="preserve">for the use of </w:t>
      </w:r>
      <w:r w:rsidR="00742D79">
        <w:rPr>
          <w:rFonts w:ascii="Times New Roman" w:hAnsi="Times New Roman" w:cs="Times New Roman"/>
          <w:sz w:val="20"/>
          <w:szCs w:val="20"/>
        </w:rPr>
        <w:t xml:space="preserve">the </w:t>
      </w:r>
      <w:r w:rsidR="00742D79" w:rsidRPr="00742D79">
        <w:rPr>
          <w:rFonts w:ascii="Times New Roman" w:hAnsi="Times New Roman" w:cs="Times New Roman"/>
          <w:sz w:val="20"/>
          <w:szCs w:val="20"/>
        </w:rPr>
        <w:t>Spallation Neutron Source, a DOE Office of</w:t>
      </w:r>
      <w:r w:rsidR="00742D79">
        <w:rPr>
          <w:rFonts w:ascii="Times New Roman" w:hAnsi="Times New Roman" w:cs="Times New Roman"/>
          <w:sz w:val="20"/>
          <w:szCs w:val="20"/>
        </w:rPr>
        <w:t xml:space="preserve"> </w:t>
      </w:r>
      <w:r w:rsidR="00742D79" w:rsidRPr="00742D79">
        <w:rPr>
          <w:rFonts w:ascii="Times New Roman" w:hAnsi="Times New Roman" w:cs="Times New Roman"/>
          <w:sz w:val="20"/>
          <w:szCs w:val="20"/>
        </w:rPr>
        <w:t>Science User Facility operated by the Oak Ridge National</w:t>
      </w:r>
      <w:r w:rsidR="00742D79">
        <w:rPr>
          <w:rFonts w:ascii="Times New Roman" w:hAnsi="Times New Roman" w:cs="Times New Roman"/>
          <w:sz w:val="20"/>
          <w:szCs w:val="20"/>
        </w:rPr>
        <w:t xml:space="preserve"> Laboratory</w:t>
      </w:r>
      <w:r w:rsidR="001436F5">
        <w:rPr>
          <w:rFonts w:ascii="Times New Roman" w:hAnsi="Times New Roman" w:cs="Times New Roman"/>
          <w:sz w:val="20"/>
          <w:szCs w:val="20"/>
        </w:rPr>
        <w:t>,</w:t>
      </w:r>
      <w:r w:rsidR="00742D79">
        <w:rPr>
          <w:rFonts w:ascii="Times New Roman" w:hAnsi="Times New Roman" w:cs="Times New Roman"/>
          <w:sz w:val="20"/>
          <w:szCs w:val="20"/>
        </w:rPr>
        <w:t xml:space="preserve"> Oak Ridge, TN 37831, USA and to the staff at the </w:t>
      </w:r>
      <w:r w:rsidR="00742D79" w:rsidRPr="00742D79">
        <w:rPr>
          <w:rFonts w:ascii="Times New Roman" w:hAnsi="Times New Roman" w:cs="Times New Roman"/>
          <w:sz w:val="20"/>
          <w:szCs w:val="20"/>
        </w:rPr>
        <w:t xml:space="preserve">Neutron Scattering Division, </w:t>
      </w:r>
      <w:r w:rsidR="00742D79">
        <w:rPr>
          <w:rFonts w:ascii="Times New Roman" w:hAnsi="Times New Roman" w:cs="Times New Roman"/>
          <w:sz w:val="20"/>
          <w:szCs w:val="20"/>
        </w:rPr>
        <w:t>especially to Dr. Valeria Lauter.</w:t>
      </w:r>
    </w:p>
    <w:p w14:paraId="60568349" w14:textId="77777777" w:rsidR="00BE5A81" w:rsidRPr="00BE5A81" w:rsidRDefault="00BE5A81" w:rsidP="00F545B5">
      <w:pPr>
        <w:spacing w:after="0" w:line="240" w:lineRule="auto"/>
        <w:ind w:right="140" w:firstLine="567"/>
        <w:jc w:val="both"/>
        <w:rPr>
          <w:rFonts w:asciiTheme="majorHAnsi" w:hAnsiTheme="majorHAnsi" w:cstheme="majorHAnsi"/>
          <w:b/>
          <w:sz w:val="24"/>
          <w:szCs w:val="24"/>
        </w:rPr>
      </w:pPr>
    </w:p>
    <w:sectPr w:rsidR="00BE5A81" w:rsidRPr="00BE5A81">
      <w:endnotePr>
        <w:numFmt w:val="decimal"/>
      </w:endnotePr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David Field" w:date="2021-12-21T16:19:00Z" w:initials="DF">
    <w:p w14:paraId="64967EA2" w14:textId="7C84FC7E" w:rsidR="004C6BAE" w:rsidRDefault="004C6BA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967EA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64313" w14:textId="77777777" w:rsidR="00BA6A4E" w:rsidRDefault="00BA6A4E" w:rsidP="00C07C3F">
      <w:pPr>
        <w:spacing w:after="0" w:line="240" w:lineRule="auto"/>
      </w:pPr>
      <w:r>
        <w:separator/>
      </w:r>
    </w:p>
  </w:endnote>
  <w:endnote w:type="continuationSeparator" w:id="0">
    <w:p w14:paraId="6A8C7B0F" w14:textId="77777777" w:rsidR="00BA6A4E" w:rsidRDefault="00BA6A4E" w:rsidP="00C07C3F">
      <w:pPr>
        <w:spacing w:after="0" w:line="240" w:lineRule="auto"/>
      </w:pPr>
      <w:r>
        <w:continuationSeparator/>
      </w:r>
    </w:p>
  </w:endnote>
  <w:endnote w:id="1">
    <w:p w14:paraId="7BF9A869" w14:textId="77777777" w:rsidR="004A68E2" w:rsidRDefault="004A68E2" w:rsidP="00B01811">
      <w:pPr>
        <w:pStyle w:val="EndnoteText"/>
        <w:ind w:left="142" w:right="1024"/>
      </w:pPr>
      <w:r>
        <w:rPr>
          <w:rStyle w:val="EndnoteReference"/>
        </w:rPr>
        <w:endnoteRef/>
      </w:r>
      <w:r>
        <w:t xml:space="preserve"> </w:t>
      </w:r>
      <w:r w:rsidRPr="0091209D">
        <w:rPr>
          <w:rFonts w:ascii="Times New Roman" w:hAnsi="Times New Roman" w:cs="Times New Roman"/>
        </w:rPr>
        <w:t xml:space="preserve">R. Balog, P. Cicman, N.C. Jones, D. Field, </w:t>
      </w:r>
      <w:r>
        <w:rPr>
          <w:rFonts w:ascii="Times New Roman" w:hAnsi="Times New Roman" w:cs="Times New Roman"/>
        </w:rPr>
        <w:t xml:space="preserve">2009, </w:t>
      </w:r>
      <w:r w:rsidRPr="00270CDE">
        <w:rPr>
          <w:rFonts w:ascii="Times New Roman" w:hAnsi="Times New Roman" w:cs="Times New Roman"/>
        </w:rPr>
        <w:t xml:space="preserve">Spontaneous Dipole Alignment in Films of 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O, </w:t>
      </w:r>
      <w:r w:rsidRPr="0091209D">
        <w:rPr>
          <w:rFonts w:ascii="Times New Roman" w:hAnsi="Times New Roman" w:cs="Times New Roman"/>
          <w:i/>
        </w:rPr>
        <w:t>Phys. Rev. Lett.</w:t>
      </w:r>
      <w:r w:rsidRPr="0091209D">
        <w:rPr>
          <w:rFonts w:ascii="Times New Roman" w:hAnsi="Times New Roman" w:cs="Times New Roman"/>
        </w:rPr>
        <w:t xml:space="preserve">, </w:t>
      </w:r>
      <w:r w:rsidRPr="008D13AC">
        <w:rPr>
          <w:rFonts w:ascii="Times New Roman" w:hAnsi="Times New Roman" w:cs="Times New Roman"/>
          <w:b/>
        </w:rPr>
        <w:t>102</w:t>
      </w:r>
      <w:r w:rsidRPr="008D13AC">
        <w:rPr>
          <w:rFonts w:ascii="Times New Roman" w:hAnsi="Times New Roman" w:cs="Times New Roman"/>
        </w:rPr>
        <w:t>, 073003</w:t>
      </w:r>
    </w:p>
  </w:endnote>
  <w:endnote w:id="2">
    <w:p w14:paraId="33BEC9BE" w14:textId="77777777" w:rsidR="004A68E2" w:rsidRDefault="004A68E2" w:rsidP="00B01811">
      <w:pPr>
        <w:pStyle w:val="EndnoteText"/>
        <w:ind w:left="142" w:right="1024"/>
      </w:pPr>
      <w:r>
        <w:rPr>
          <w:rStyle w:val="EndnoteReference"/>
        </w:rPr>
        <w:endnoteRef/>
      </w:r>
      <w:r>
        <w:t xml:space="preserve"> </w:t>
      </w:r>
      <w:r w:rsidRPr="00D537AF">
        <w:rPr>
          <w:rFonts w:ascii="Times New Roman" w:hAnsi="Times New Roman" w:cs="Times New Roman"/>
        </w:rPr>
        <w:t>D. Field, O. Plekan, A. Cassidy, R. Balog, N. C. Jones, and J. Dunger,</w:t>
      </w:r>
      <w:r>
        <w:rPr>
          <w:rFonts w:ascii="Times New Roman" w:hAnsi="Times New Roman" w:cs="Times New Roman"/>
        </w:rPr>
        <w:t xml:space="preserve"> 2013</w:t>
      </w:r>
      <w:r w:rsidRPr="00D537AF">
        <w:rPr>
          <w:rFonts w:ascii="Times New Roman" w:hAnsi="Times New Roman" w:cs="Times New Roman"/>
        </w:rPr>
        <w:t xml:space="preserve"> 2013,</w:t>
      </w:r>
      <w:r w:rsidRPr="00270CDE">
        <w:t xml:space="preserve"> </w:t>
      </w:r>
      <w:r w:rsidRPr="00270CDE">
        <w:rPr>
          <w:rFonts w:ascii="Times New Roman" w:hAnsi="Times New Roman" w:cs="Times New Roman"/>
        </w:rPr>
        <w:t>Spontaneous electric fields in solid films: spontelectrics</w:t>
      </w:r>
      <w:r>
        <w:rPr>
          <w:rFonts w:ascii="Times New Roman" w:hAnsi="Times New Roman" w:cs="Times New Roman"/>
        </w:rPr>
        <w:t>.</w:t>
      </w:r>
      <w:r w:rsidRPr="00D537AF">
        <w:rPr>
          <w:rFonts w:ascii="Times New Roman" w:hAnsi="Times New Roman" w:cs="Times New Roman"/>
        </w:rPr>
        <w:t xml:space="preserve"> </w:t>
      </w:r>
      <w:r w:rsidRPr="00662149">
        <w:rPr>
          <w:rFonts w:ascii="Times New Roman" w:hAnsi="Times New Roman" w:cs="Times New Roman"/>
          <w:i/>
        </w:rPr>
        <w:t>Int. Rev. Phys. Chem</w:t>
      </w:r>
      <w:r w:rsidRPr="00D537AF">
        <w:rPr>
          <w:rFonts w:ascii="Times New Roman" w:hAnsi="Times New Roman" w:cs="Times New Roman"/>
        </w:rPr>
        <w:t xml:space="preserve">., </w:t>
      </w:r>
      <w:r w:rsidRPr="00270CDE">
        <w:rPr>
          <w:rFonts w:ascii="Times New Roman" w:hAnsi="Times New Roman" w:cs="Times New Roman"/>
          <w:b/>
        </w:rPr>
        <w:t>32</w:t>
      </w:r>
      <w:r w:rsidRPr="00D537AF">
        <w:rPr>
          <w:rFonts w:ascii="Times New Roman" w:hAnsi="Times New Roman" w:cs="Times New Roman"/>
        </w:rPr>
        <w:t>, 345–392</w:t>
      </w:r>
    </w:p>
  </w:endnote>
  <w:endnote w:id="3">
    <w:p w14:paraId="394E52C5" w14:textId="77777777" w:rsidR="004A68E2" w:rsidRDefault="004A68E2" w:rsidP="00B01811">
      <w:pPr>
        <w:pStyle w:val="EndnoteText"/>
        <w:ind w:left="142" w:right="1024"/>
      </w:pPr>
      <w:r>
        <w:rPr>
          <w:rStyle w:val="EndnoteReference"/>
        </w:rPr>
        <w:endnoteRef/>
      </w:r>
      <w:r>
        <w:t xml:space="preserve"> </w:t>
      </w:r>
      <w:r w:rsidRPr="00270CDE">
        <w:rPr>
          <w:rFonts w:ascii="Times New Roman" w:hAnsi="Times New Roman" w:cs="Times New Roman"/>
        </w:rPr>
        <w:t xml:space="preserve">K. Kutzner, </w:t>
      </w:r>
      <w:r w:rsidRPr="00270CDE">
        <w:rPr>
          <w:rFonts w:ascii="Times New Roman" w:hAnsi="Times New Roman" w:cs="Times New Roman"/>
          <w:i/>
        </w:rPr>
        <w:t>Thin Solid Films</w:t>
      </w:r>
      <w:r w:rsidRPr="00270CDE">
        <w:rPr>
          <w:rFonts w:ascii="Times New Roman" w:hAnsi="Times New Roman" w:cs="Times New Roman"/>
        </w:rPr>
        <w:t xml:space="preserve"> 1972, Spontaneous polarization of condensing carbon monoxide and other gases with an electrical dipole moment. </w:t>
      </w:r>
      <w:r w:rsidRPr="00270CDE">
        <w:rPr>
          <w:rFonts w:ascii="Times New Roman" w:hAnsi="Times New Roman" w:cs="Times New Roman"/>
          <w:b/>
        </w:rPr>
        <w:t>14</w:t>
      </w:r>
      <w:r w:rsidRPr="00270CDE">
        <w:rPr>
          <w:rFonts w:ascii="Times New Roman" w:hAnsi="Times New Roman" w:cs="Times New Roman"/>
        </w:rPr>
        <w:t>, 49</w:t>
      </w:r>
    </w:p>
  </w:endnote>
  <w:endnote w:id="4">
    <w:p w14:paraId="0CCA13C1" w14:textId="77777777" w:rsidR="004A68E2" w:rsidRDefault="004A68E2" w:rsidP="00B01811">
      <w:pPr>
        <w:pStyle w:val="EndnoteText"/>
        <w:ind w:left="142"/>
      </w:pPr>
      <w:r>
        <w:rPr>
          <w:rStyle w:val="EndnoteReference"/>
        </w:rPr>
        <w:endnoteRef/>
      </w:r>
      <w:r>
        <w:t xml:space="preserve"> </w:t>
      </w:r>
      <w:r w:rsidRPr="00EC4615">
        <w:rPr>
          <w:rFonts w:asciiTheme="majorHAnsi" w:hAnsiTheme="majorHAnsi" w:cstheme="majorHAnsi"/>
        </w:rPr>
        <w:t>A.N.Pilidi, I.K.Gavra, A. Tsekouras, 2019 Spontaneous Polarization of Cryo-Deposited Films for Five Normal Saturated Monohydroxy Alcohols, C</w:t>
      </w:r>
      <w:r w:rsidRPr="00EC4615">
        <w:rPr>
          <w:rFonts w:asciiTheme="majorHAnsi" w:hAnsiTheme="majorHAnsi" w:cstheme="majorHAnsi"/>
          <w:vertAlign w:val="subscript"/>
        </w:rPr>
        <w:t>n</w:t>
      </w:r>
      <w:r w:rsidRPr="00EC4615">
        <w:rPr>
          <w:rFonts w:asciiTheme="majorHAnsi" w:hAnsiTheme="majorHAnsi" w:cstheme="majorHAnsi"/>
        </w:rPr>
        <w:t>H</w:t>
      </w:r>
      <w:r w:rsidRPr="00EC4615">
        <w:rPr>
          <w:rFonts w:asciiTheme="majorHAnsi" w:hAnsiTheme="majorHAnsi" w:cstheme="majorHAnsi"/>
          <w:vertAlign w:val="subscript"/>
        </w:rPr>
        <w:t>2n+1</w:t>
      </w:r>
      <w:r w:rsidRPr="00EC4615">
        <w:rPr>
          <w:rFonts w:asciiTheme="majorHAnsi" w:hAnsiTheme="majorHAnsi" w:cstheme="majorHAnsi"/>
        </w:rPr>
        <w:t xml:space="preserve"> OH, n = 1–5. </w:t>
      </w:r>
      <w:r w:rsidRPr="00EC4615">
        <w:rPr>
          <w:rFonts w:asciiTheme="majorHAnsi" w:hAnsiTheme="majorHAnsi" w:cstheme="majorHAnsi"/>
          <w:i/>
        </w:rPr>
        <w:t xml:space="preserve">J.Phys.Chem. </w:t>
      </w:r>
      <w:r w:rsidRPr="00EC4615">
        <w:rPr>
          <w:rFonts w:asciiTheme="majorHAnsi" w:hAnsiTheme="majorHAnsi" w:cstheme="majorHAnsi"/>
        </w:rPr>
        <w:t xml:space="preserve">B, </w:t>
      </w:r>
      <w:r w:rsidRPr="00EC4615">
        <w:rPr>
          <w:rFonts w:asciiTheme="majorHAnsi" w:hAnsiTheme="majorHAnsi" w:cstheme="majorHAnsi"/>
          <w:b/>
        </w:rPr>
        <w:t>123</w:t>
      </w:r>
      <w:r w:rsidRPr="00EC4615">
        <w:rPr>
          <w:rFonts w:asciiTheme="majorHAnsi" w:hAnsiTheme="majorHAnsi" w:cstheme="majorHAnsi"/>
        </w:rPr>
        <w:t>, 8505-8511.</w:t>
      </w:r>
    </w:p>
  </w:endnote>
  <w:endnote w:id="5">
    <w:p w14:paraId="3F6491D4" w14:textId="77777777" w:rsidR="004A68E2" w:rsidRDefault="004A68E2" w:rsidP="00B01811">
      <w:pPr>
        <w:pStyle w:val="EndnoteText"/>
        <w:ind w:left="142"/>
      </w:pPr>
      <w:r>
        <w:rPr>
          <w:rStyle w:val="EndnoteReference"/>
        </w:rPr>
        <w:endnoteRef/>
      </w:r>
      <w:r>
        <w:t xml:space="preserve"> </w:t>
      </w:r>
      <w:r w:rsidRPr="008C1AEE">
        <w:rPr>
          <w:rFonts w:asciiTheme="majorHAnsi" w:hAnsiTheme="majorHAnsi" w:cstheme="majorHAnsi"/>
        </w:rPr>
        <w:t>R. Sagi, M. Akerman, S. Ramakrishnan, M. Asscher</w:t>
      </w:r>
      <w:r>
        <w:rPr>
          <w:rFonts w:asciiTheme="majorHAnsi" w:hAnsiTheme="majorHAnsi" w:cstheme="majorHAnsi"/>
        </w:rPr>
        <w:t xml:space="preserve">, 2020. Spontaneous polarization of thick solid ammonia films. </w:t>
      </w:r>
      <w:r>
        <w:rPr>
          <w:rFonts w:asciiTheme="majorHAnsi" w:hAnsiTheme="majorHAnsi" w:cstheme="majorHAnsi"/>
          <w:i/>
        </w:rPr>
        <w:t>J.Chem.Phys.</w:t>
      </w:r>
      <w:r>
        <w:rPr>
          <w:rFonts w:asciiTheme="majorHAnsi" w:hAnsiTheme="majorHAnsi" w:cstheme="majorHAnsi"/>
          <w:b/>
        </w:rPr>
        <w:t>153</w:t>
      </w:r>
      <w:r>
        <w:rPr>
          <w:rFonts w:asciiTheme="majorHAnsi" w:hAnsiTheme="majorHAnsi" w:cstheme="majorHAnsi"/>
        </w:rPr>
        <w:t>, 124707-12</w:t>
      </w:r>
    </w:p>
  </w:endnote>
  <w:endnote w:id="6">
    <w:p w14:paraId="02A3A4CC" w14:textId="62B48853" w:rsidR="00B23F70" w:rsidRDefault="00B23F70" w:rsidP="00B01811">
      <w:pPr>
        <w:pStyle w:val="EndnoteText"/>
        <w:ind w:left="142" w:right="1024"/>
      </w:pPr>
      <w:r>
        <w:rPr>
          <w:rStyle w:val="EndnoteReference"/>
        </w:rPr>
        <w:endnoteRef/>
      </w:r>
      <w:r>
        <w:t xml:space="preserve"> </w:t>
      </w:r>
      <w:r w:rsidRPr="0006660A">
        <w:rPr>
          <w:rFonts w:asciiTheme="majorHAnsi" w:hAnsiTheme="majorHAnsi" w:cstheme="majorHAnsi"/>
        </w:rPr>
        <w:t xml:space="preserve">Kittel C </w:t>
      </w:r>
      <w:r w:rsidRPr="0006660A">
        <w:rPr>
          <w:rFonts w:asciiTheme="majorHAnsi" w:hAnsiTheme="majorHAnsi" w:cstheme="majorHAnsi"/>
          <w:i/>
        </w:rPr>
        <w:t>Introduction to Solid State Physics</w:t>
      </w:r>
      <w:r w:rsidRPr="0006660A">
        <w:rPr>
          <w:rFonts w:asciiTheme="majorHAnsi" w:hAnsiTheme="majorHAnsi" w:cstheme="majorHAnsi"/>
        </w:rPr>
        <w:t>, 3</w:t>
      </w:r>
      <w:r w:rsidRPr="0006660A">
        <w:rPr>
          <w:rFonts w:asciiTheme="majorHAnsi" w:hAnsiTheme="majorHAnsi" w:cstheme="majorHAnsi"/>
          <w:vertAlign w:val="superscript"/>
        </w:rPr>
        <w:t>rd</w:t>
      </w:r>
      <w:r w:rsidRPr="0006660A">
        <w:rPr>
          <w:rFonts w:asciiTheme="majorHAnsi" w:hAnsiTheme="majorHAnsi" w:cstheme="majorHAnsi"/>
        </w:rPr>
        <w:t xml:space="preserve"> Edn. New York, London, Sydney: John Wiley&amp;Sons.</w:t>
      </w:r>
    </w:p>
  </w:endnote>
  <w:endnote w:id="7">
    <w:p w14:paraId="103B4D22" w14:textId="730D4A21" w:rsidR="004A68E2" w:rsidRPr="000D79D2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8E0944">
        <w:rPr>
          <w:rStyle w:val="EndnoteReference"/>
          <w:rFonts w:asciiTheme="majorHAnsi" w:hAnsiTheme="majorHAnsi" w:cstheme="majorHAnsi"/>
        </w:rPr>
        <w:endnoteRef/>
      </w:r>
      <w:r w:rsidRPr="008E0944">
        <w:rPr>
          <w:rFonts w:asciiTheme="majorHAnsi" w:hAnsiTheme="majorHAnsi" w:cstheme="majorHAnsi"/>
        </w:rPr>
        <w:t xml:space="preserve"> E. Goursat, </w:t>
      </w:r>
      <w:r w:rsidRPr="008E0944">
        <w:rPr>
          <w:rFonts w:asciiTheme="majorHAnsi" w:hAnsiTheme="majorHAnsi" w:cstheme="majorHAnsi"/>
          <w:i/>
        </w:rPr>
        <w:t>A Course in Mathematical Analysis</w:t>
      </w:r>
      <w:r w:rsidRPr="008E0944">
        <w:rPr>
          <w:rFonts w:asciiTheme="majorHAnsi" w:hAnsiTheme="majorHAnsi" w:cstheme="majorHAnsi"/>
        </w:rPr>
        <w:t>, Vol. 1. University of Paris. Trans. E.R.Hedrick, University of Missouri. Ginn&amp;Co.,</w:t>
      </w:r>
      <w:r>
        <w:rPr>
          <w:rFonts w:asciiTheme="majorHAnsi" w:hAnsiTheme="majorHAnsi" w:cstheme="majorHAnsi"/>
        </w:rPr>
        <w:t xml:space="preserve"> Boston, New York, Chicago, London 1904.</w:t>
      </w:r>
      <w:r>
        <w:t xml:space="preserve">  </w:t>
      </w:r>
      <w:hyperlink r:id="rId1" w:history="1">
        <w:r w:rsidRPr="005B75C3">
          <w:rPr>
            <w:rStyle w:val="Hyperlink"/>
            <w:rFonts w:asciiTheme="majorHAnsi" w:hAnsiTheme="majorHAnsi" w:cstheme="majorHAnsi"/>
          </w:rPr>
          <w:t>https://archive.org/details/courseinmathemat01gouruoft</w:t>
        </w:r>
      </w:hyperlink>
      <w:r>
        <w:rPr>
          <w:rFonts w:asciiTheme="majorHAnsi" w:hAnsiTheme="majorHAnsi" w:cstheme="majorHAnsi"/>
        </w:rPr>
        <w:t xml:space="preserve">, which states </w:t>
      </w:r>
      <w:r w:rsidRPr="001B2327">
        <w:rPr>
          <w:rFonts w:asciiTheme="majorHAnsi" w:hAnsiTheme="majorHAnsi" w:cstheme="majorHAnsi"/>
        </w:rPr>
        <w:t xml:space="preserve">‘.. there exist continuous functions which do not possess derivatives for particular values of the variable’, where ‘do not possess’ </w:t>
      </w:r>
      <w:r w:rsidR="00A440E4">
        <w:rPr>
          <w:rFonts w:asciiTheme="majorHAnsi" w:hAnsiTheme="majorHAnsi" w:cstheme="majorHAnsi"/>
        </w:rPr>
        <w:t>signifies</w:t>
      </w:r>
      <w:r w:rsidR="00A440E4" w:rsidRPr="001B2327">
        <w:rPr>
          <w:rFonts w:asciiTheme="majorHAnsi" w:hAnsiTheme="majorHAnsi" w:cstheme="majorHAnsi"/>
        </w:rPr>
        <w:t xml:space="preserve"> </w:t>
      </w:r>
      <w:r w:rsidRPr="001B2327">
        <w:rPr>
          <w:rFonts w:asciiTheme="majorHAnsi" w:hAnsiTheme="majorHAnsi" w:cstheme="majorHAnsi"/>
        </w:rPr>
        <w:t>that derivatives become singular.</w:t>
      </w:r>
    </w:p>
  </w:endnote>
  <w:endnote w:id="8">
    <w:p w14:paraId="0D75D2F8" w14:textId="77777777" w:rsidR="004A68E2" w:rsidRPr="00EC4615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506BBE">
        <w:rPr>
          <w:rStyle w:val="EndnoteReference"/>
          <w:rFonts w:asciiTheme="majorHAnsi" w:hAnsiTheme="majorHAnsi" w:cstheme="majorHAnsi"/>
        </w:rPr>
        <w:endnoteRef/>
      </w:r>
      <w:r w:rsidRPr="00EC4615">
        <w:rPr>
          <w:rFonts w:asciiTheme="majorHAnsi" w:hAnsiTheme="majorHAnsi" w:cstheme="majorHAnsi"/>
        </w:rPr>
        <w:t xml:space="preserve"> R.Courant, </w:t>
      </w:r>
      <w:r w:rsidRPr="00EC4615">
        <w:rPr>
          <w:rFonts w:asciiTheme="majorHAnsi" w:hAnsiTheme="majorHAnsi" w:cstheme="majorHAnsi"/>
          <w:i/>
        </w:rPr>
        <w:t>Differential and Integral Calculus</w:t>
      </w:r>
      <w:r w:rsidRPr="00EC4615">
        <w:rPr>
          <w:rFonts w:asciiTheme="majorHAnsi" w:hAnsiTheme="majorHAnsi" w:cstheme="majorHAnsi"/>
        </w:rPr>
        <w:t>, Vol.II, Blackie and Son Ltd. London and Glasgow. 1962</w:t>
      </w:r>
    </w:p>
  </w:endnote>
  <w:endnote w:id="9">
    <w:p w14:paraId="7C2B2252" w14:textId="77777777" w:rsidR="004A68E2" w:rsidRPr="00EC4615" w:rsidRDefault="004A68E2" w:rsidP="00B01811">
      <w:pPr>
        <w:pStyle w:val="EndnoteText"/>
        <w:ind w:left="142"/>
        <w:rPr>
          <w:rFonts w:asciiTheme="majorHAnsi" w:hAnsiTheme="majorHAnsi" w:cstheme="majorHAnsi"/>
        </w:rPr>
      </w:pPr>
      <w:r w:rsidRPr="00EC4615">
        <w:rPr>
          <w:rStyle w:val="EndnoteReference"/>
          <w:rFonts w:asciiTheme="majorHAnsi" w:hAnsiTheme="majorHAnsi" w:cstheme="majorHAnsi"/>
        </w:rPr>
        <w:endnoteRef/>
      </w:r>
      <w:r w:rsidRPr="00EC4615">
        <w:rPr>
          <w:rFonts w:asciiTheme="majorHAnsi" w:hAnsiTheme="majorHAnsi" w:cstheme="majorHAnsi"/>
        </w:rPr>
        <w:t xml:space="preserve"> O. Plekan, A. Cassidy, R. Balog, N.C.Jones, D. Field</w:t>
      </w:r>
      <w:r>
        <w:rPr>
          <w:rFonts w:asciiTheme="majorHAnsi" w:hAnsiTheme="majorHAnsi" w:cstheme="majorHAnsi"/>
        </w:rPr>
        <w:t xml:space="preserve"> 2012, Spontaneous electric fields in films of </w:t>
      </w:r>
      <w:r>
        <w:rPr>
          <w:rFonts w:asciiTheme="majorHAnsi" w:hAnsiTheme="majorHAnsi" w:cstheme="majorHAnsi"/>
          <w:i/>
        </w:rPr>
        <w:t>cis</w:t>
      </w:r>
      <w:r>
        <w:rPr>
          <w:rFonts w:asciiTheme="majorHAnsi" w:hAnsiTheme="majorHAnsi" w:cstheme="majorHAnsi"/>
        </w:rPr>
        <w:t xml:space="preserve">-methyl formate. </w:t>
      </w:r>
      <w:r w:rsidRPr="00F5480C">
        <w:rPr>
          <w:rFonts w:asciiTheme="majorHAnsi" w:hAnsiTheme="majorHAnsi" w:cstheme="majorHAnsi"/>
          <w:i/>
          <w:iCs/>
          <w:lang w:val="en-IE"/>
        </w:rPr>
        <w:t>Phys. Chem. Chem. Phys.</w:t>
      </w:r>
      <w:r w:rsidRPr="00E32036">
        <w:rPr>
          <w:rFonts w:asciiTheme="majorHAnsi" w:hAnsiTheme="majorHAnsi" w:cstheme="majorHAnsi"/>
          <w:lang w:val="en-US"/>
        </w:rPr>
        <w:t xml:space="preserve">, </w:t>
      </w:r>
      <w:r w:rsidRPr="00E32036">
        <w:rPr>
          <w:rFonts w:asciiTheme="majorHAnsi" w:hAnsiTheme="majorHAnsi" w:cstheme="majorHAnsi"/>
          <w:b/>
          <w:lang w:val="en-US"/>
        </w:rPr>
        <w:t>14</w:t>
      </w:r>
      <w:r w:rsidRPr="00E32036">
        <w:rPr>
          <w:rFonts w:asciiTheme="majorHAnsi" w:hAnsiTheme="majorHAnsi" w:cstheme="majorHAnsi"/>
          <w:lang w:val="en-US"/>
        </w:rPr>
        <w:t>, 9972-9976</w:t>
      </w:r>
    </w:p>
  </w:endnote>
  <w:endnote w:id="10">
    <w:p w14:paraId="1DD0A6C4" w14:textId="77777777" w:rsidR="004A68E2" w:rsidRPr="00EC4615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EC4615">
        <w:rPr>
          <w:rStyle w:val="EndnoteReference"/>
          <w:rFonts w:asciiTheme="majorHAnsi" w:hAnsiTheme="majorHAnsi" w:cstheme="majorHAnsi"/>
        </w:rPr>
        <w:endnoteRef/>
      </w:r>
      <w:r w:rsidRPr="00EC4615">
        <w:rPr>
          <w:rFonts w:asciiTheme="majorHAnsi" w:hAnsiTheme="majorHAnsi" w:cstheme="majorHAnsi"/>
        </w:rPr>
        <w:t xml:space="preserve"> A.Cassidy, R.L. James, A.Dawes, D. Field. 2020 Crystallites and Electric Fields in Solid Ammonia </w:t>
      </w:r>
      <w:r w:rsidRPr="00EC4615">
        <w:rPr>
          <w:rFonts w:asciiTheme="majorHAnsi" w:hAnsiTheme="majorHAnsi" w:cstheme="majorHAnsi"/>
          <w:i/>
        </w:rPr>
        <w:t>ChemistryOpen</w:t>
      </w:r>
      <w:r w:rsidRPr="00EC4615">
        <w:rPr>
          <w:rFonts w:asciiTheme="majorHAnsi" w:hAnsiTheme="majorHAnsi" w:cstheme="majorHAnsi"/>
        </w:rPr>
        <w:t xml:space="preserve">, </w:t>
      </w:r>
      <w:r w:rsidRPr="00EC4615">
        <w:rPr>
          <w:rFonts w:asciiTheme="majorHAnsi" w:hAnsiTheme="majorHAnsi" w:cstheme="majorHAnsi"/>
          <w:b/>
        </w:rPr>
        <w:t>9</w:t>
      </w:r>
      <w:r w:rsidRPr="00EC4615">
        <w:rPr>
          <w:rFonts w:asciiTheme="majorHAnsi" w:hAnsiTheme="majorHAnsi" w:cstheme="majorHAnsi"/>
        </w:rPr>
        <w:t>, 983–990</w:t>
      </w:r>
    </w:p>
  </w:endnote>
  <w:endnote w:id="11">
    <w:p w14:paraId="689A7428" w14:textId="77777777" w:rsidR="004A68E2" w:rsidRDefault="004A68E2" w:rsidP="00B01811">
      <w:pPr>
        <w:pStyle w:val="EndnoteText"/>
        <w:ind w:left="142" w:right="1024"/>
      </w:pPr>
      <w:r>
        <w:rPr>
          <w:rStyle w:val="EndnoteReference"/>
        </w:rPr>
        <w:endnoteRef/>
      </w:r>
      <w:r>
        <w:t xml:space="preserve"> </w:t>
      </w:r>
      <w:r w:rsidRPr="00992BDD">
        <w:rPr>
          <w:rFonts w:asciiTheme="majorHAnsi" w:hAnsiTheme="majorHAnsi" w:cstheme="majorHAnsi"/>
          <w:noProof/>
          <w:lang w:eastAsia="en-GB"/>
        </w:rPr>
        <w:t>Cassidy AM, Mads R. V. MRV,</w:t>
      </w:r>
      <w:r w:rsidRPr="00992BDD">
        <w:rPr>
          <w:rFonts w:asciiTheme="majorHAnsi" w:hAnsiTheme="majorHAnsi" w:cstheme="majorHAnsi"/>
          <w:noProof/>
          <w:vertAlign w:val="superscript"/>
          <w:lang w:eastAsia="en-GB"/>
        </w:rPr>
        <w:t xml:space="preserve"> </w:t>
      </w:r>
      <w:r w:rsidRPr="00992BDD">
        <w:rPr>
          <w:rFonts w:asciiTheme="majorHAnsi" w:hAnsiTheme="majorHAnsi" w:cstheme="majorHAnsi"/>
          <w:noProof/>
          <w:lang w:eastAsia="en-GB"/>
        </w:rPr>
        <w:t>Glavic A,</w:t>
      </w:r>
      <w:r w:rsidRPr="00992BDD">
        <w:rPr>
          <w:rFonts w:asciiTheme="majorHAnsi" w:hAnsiTheme="majorHAnsi" w:cstheme="majorHAnsi"/>
          <w:noProof/>
          <w:vertAlign w:val="superscript"/>
          <w:lang w:eastAsia="en-GB"/>
        </w:rPr>
        <w:t xml:space="preserve"> </w:t>
      </w:r>
      <w:r w:rsidRPr="00992BDD">
        <w:rPr>
          <w:rFonts w:asciiTheme="majorHAnsi" w:hAnsiTheme="majorHAnsi" w:cstheme="majorHAnsi"/>
          <w:noProof/>
          <w:lang w:eastAsia="en-GB"/>
        </w:rPr>
        <w:t xml:space="preserve">Lauter V, Plekan O, Field D. 2021. Low temperature aging in a molecular glass: the case of </w:t>
      </w:r>
      <w:r w:rsidRPr="00992BDD">
        <w:rPr>
          <w:rFonts w:asciiTheme="majorHAnsi" w:hAnsiTheme="majorHAnsi" w:cstheme="majorHAnsi"/>
          <w:i/>
          <w:noProof/>
          <w:lang w:eastAsia="en-GB"/>
        </w:rPr>
        <w:t>cis</w:t>
      </w:r>
      <w:r w:rsidRPr="00992BDD">
        <w:rPr>
          <w:rFonts w:asciiTheme="majorHAnsi" w:hAnsiTheme="majorHAnsi" w:cstheme="majorHAnsi"/>
          <w:noProof/>
          <w:lang w:eastAsia="en-GB"/>
        </w:rPr>
        <w:t xml:space="preserve">-methyl formate. </w:t>
      </w:r>
      <w:r w:rsidRPr="00992BDD">
        <w:rPr>
          <w:rFonts w:asciiTheme="majorHAnsi" w:hAnsiTheme="majorHAnsi" w:cstheme="majorHAnsi"/>
          <w:i/>
          <w:iCs/>
          <w:lang w:val="en-IE"/>
        </w:rPr>
        <w:t>Phys. Chem. Chem. Phys.</w:t>
      </w:r>
      <w:r w:rsidRPr="00992BDD">
        <w:rPr>
          <w:rFonts w:asciiTheme="majorHAnsi" w:hAnsiTheme="majorHAnsi" w:cstheme="majorHAnsi"/>
          <w:lang w:val="en-IE"/>
        </w:rPr>
        <w:t xml:space="preserve">, </w:t>
      </w:r>
      <w:r w:rsidRPr="00992BDD">
        <w:rPr>
          <w:rFonts w:asciiTheme="majorHAnsi" w:hAnsiTheme="majorHAnsi" w:cstheme="majorHAnsi"/>
          <w:b/>
          <w:bCs/>
          <w:lang w:val="en-IE"/>
        </w:rPr>
        <w:t>23</w:t>
      </w:r>
      <w:r w:rsidRPr="00992BDD">
        <w:rPr>
          <w:rFonts w:asciiTheme="majorHAnsi" w:hAnsiTheme="majorHAnsi" w:cstheme="majorHAnsi"/>
          <w:lang w:val="en-IE"/>
        </w:rPr>
        <w:t>, 15719-15726.</w:t>
      </w:r>
    </w:p>
  </w:endnote>
  <w:endnote w:id="12">
    <w:p w14:paraId="08672343" w14:textId="77777777" w:rsidR="004A68E2" w:rsidRPr="00EC4615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EC4615">
        <w:rPr>
          <w:rStyle w:val="EndnoteReference"/>
          <w:rFonts w:asciiTheme="majorHAnsi" w:hAnsiTheme="majorHAnsi" w:cstheme="majorHAnsi"/>
        </w:rPr>
        <w:endnoteRef/>
      </w:r>
      <w:r w:rsidRPr="00EC4615">
        <w:rPr>
          <w:rFonts w:asciiTheme="majorHAnsi" w:hAnsiTheme="majorHAnsi" w:cstheme="majorHAnsi"/>
        </w:rPr>
        <w:t xml:space="preserve"> Lasne J, Rosu-Finsen A, Cassidy AM, McCoustra MRS, Field D. 2015</w:t>
      </w:r>
      <w:r w:rsidRPr="00E32036">
        <w:rPr>
          <w:rFonts w:asciiTheme="majorHAnsi" w:hAnsiTheme="majorHAnsi" w:cstheme="majorHAnsi"/>
          <w:lang w:val="en-US"/>
        </w:rPr>
        <w:t xml:space="preserve"> Spontaneously electrical solids in a new light</w:t>
      </w:r>
      <w:r w:rsidRPr="00EC4615">
        <w:rPr>
          <w:rFonts w:asciiTheme="majorHAnsi" w:hAnsiTheme="majorHAnsi" w:cstheme="majorHAnsi"/>
        </w:rPr>
        <w:t>.</w:t>
      </w:r>
      <w:r w:rsidRPr="00E3203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EC4615">
        <w:rPr>
          <w:rFonts w:asciiTheme="majorHAnsi" w:hAnsiTheme="majorHAnsi" w:cstheme="majorHAnsi"/>
          <w:i/>
          <w:iCs/>
          <w:lang w:val="en-IE"/>
        </w:rPr>
        <w:t>Phys. Chem. Chem. Phys.</w:t>
      </w:r>
      <w:r w:rsidRPr="00E32036">
        <w:rPr>
          <w:rFonts w:asciiTheme="majorHAnsi" w:hAnsiTheme="majorHAnsi" w:cstheme="majorHAnsi"/>
          <w:lang w:val="en-US"/>
        </w:rPr>
        <w:t xml:space="preserve">, </w:t>
      </w:r>
      <w:r w:rsidRPr="00E32036">
        <w:rPr>
          <w:rFonts w:asciiTheme="majorHAnsi" w:hAnsiTheme="majorHAnsi" w:cstheme="majorHAnsi"/>
          <w:b/>
          <w:lang w:val="en-US"/>
        </w:rPr>
        <w:t>17</w:t>
      </w:r>
      <w:r w:rsidRPr="00E32036">
        <w:rPr>
          <w:rFonts w:asciiTheme="majorHAnsi" w:hAnsiTheme="majorHAnsi" w:cstheme="majorHAnsi"/>
          <w:lang w:val="en-US"/>
        </w:rPr>
        <w:t>, 20971-20980.</w:t>
      </w:r>
    </w:p>
  </w:endnote>
  <w:endnote w:id="13">
    <w:p w14:paraId="77C0770F" w14:textId="77777777" w:rsidR="004A68E2" w:rsidRPr="0006660A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06660A">
        <w:rPr>
          <w:rStyle w:val="EndnoteReference"/>
          <w:rFonts w:asciiTheme="majorHAnsi" w:hAnsiTheme="majorHAnsi" w:cstheme="majorHAnsi"/>
        </w:rPr>
        <w:endnoteRef/>
      </w:r>
      <w:r w:rsidRPr="0006660A">
        <w:rPr>
          <w:rFonts w:asciiTheme="majorHAnsi" w:hAnsiTheme="majorHAnsi" w:cstheme="majorHAnsi"/>
        </w:rPr>
        <w:t xml:space="preserve"> Roman M, Taj S, Gutowski M, McCoustra MRS, Dunn AC, Keolopile ZG, Rosu-Finsen A, Cassidy AM, Field D. 2018. Non-linear and non-local behaviour in spontaneously electrical solids.2019. </w:t>
      </w:r>
      <w:r w:rsidRPr="0006660A">
        <w:rPr>
          <w:rFonts w:asciiTheme="majorHAnsi" w:hAnsiTheme="majorHAnsi" w:cstheme="majorHAnsi"/>
          <w:i/>
          <w:iCs/>
          <w:lang w:val="en-IE"/>
        </w:rPr>
        <w:t xml:space="preserve"> Phys. Chem. Chem. Phys.</w:t>
      </w:r>
      <w:r w:rsidRPr="0006660A">
        <w:rPr>
          <w:rFonts w:asciiTheme="majorHAnsi" w:hAnsiTheme="majorHAnsi" w:cstheme="majorHAnsi"/>
          <w:lang w:val="en-IE"/>
        </w:rPr>
        <w:t xml:space="preserve">, </w:t>
      </w:r>
      <w:r w:rsidRPr="0006660A">
        <w:rPr>
          <w:rFonts w:asciiTheme="majorHAnsi" w:hAnsiTheme="majorHAnsi" w:cstheme="majorHAnsi"/>
          <w:b/>
          <w:bCs/>
          <w:lang w:val="en-IE"/>
        </w:rPr>
        <w:t>21</w:t>
      </w:r>
      <w:r w:rsidRPr="0006660A">
        <w:rPr>
          <w:rFonts w:asciiTheme="majorHAnsi" w:hAnsiTheme="majorHAnsi" w:cstheme="majorHAnsi"/>
          <w:lang w:val="en-IE"/>
        </w:rPr>
        <w:t>, 1190-1197.</w:t>
      </w:r>
    </w:p>
  </w:endnote>
  <w:endnote w:id="14">
    <w:p w14:paraId="1B5DFAB2" w14:textId="77777777" w:rsidR="004A68E2" w:rsidRPr="00AF280C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AF280C">
        <w:rPr>
          <w:rStyle w:val="EndnoteReference"/>
          <w:rFonts w:asciiTheme="majorHAnsi" w:hAnsiTheme="majorHAnsi" w:cstheme="majorHAnsi"/>
        </w:rPr>
        <w:endnoteRef/>
      </w:r>
      <w:r w:rsidRPr="00AF280C">
        <w:rPr>
          <w:rFonts w:asciiTheme="majorHAnsi" w:hAnsiTheme="majorHAnsi" w:cstheme="majorHAnsi"/>
        </w:rPr>
        <w:t xml:space="preserve"> </w:t>
      </w:r>
      <w:r w:rsidRPr="00AF280C">
        <w:rPr>
          <w:rFonts w:asciiTheme="majorHAnsi" w:hAnsiTheme="majorHAnsi" w:cstheme="majorHAnsi"/>
          <w:lang w:val="en-US"/>
        </w:rPr>
        <w:t xml:space="preserve">Cassidy AM, Jørgensen MRV, Rosu-Finsen A, Lasne J, Jørgensen JH, Glavic A, Lauter V, Iversen BB, McCoustra MRS, Field D. 2016 Dipole-Oriented Molecular Solids Can Undergo a Phase Change and Still Maintain Electrical Polarization. </w:t>
      </w:r>
      <w:r w:rsidRPr="00AF280C">
        <w:rPr>
          <w:rFonts w:asciiTheme="majorHAnsi" w:hAnsiTheme="majorHAnsi" w:cstheme="majorHAnsi"/>
          <w:i/>
          <w:lang w:val="en-US"/>
        </w:rPr>
        <w:t>J.Phys.Chem C.</w:t>
      </w:r>
      <w:r w:rsidRPr="00AF280C">
        <w:rPr>
          <w:rFonts w:asciiTheme="majorHAnsi" w:hAnsiTheme="majorHAnsi" w:cstheme="majorHAnsi"/>
          <w:lang w:val="en-US"/>
        </w:rPr>
        <w:t xml:space="preserve">, </w:t>
      </w:r>
      <w:r w:rsidRPr="00AF280C">
        <w:rPr>
          <w:rFonts w:asciiTheme="majorHAnsi" w:hAnsiTheme="majorHAnsi" w:cstheme="majorHAnsi"/>
          <w:b/>
          <w:lang w:val="en-US"/>
        </w:rPr>
        <w:t>120</w:t>
      </w:r>
      <w:r w:rsidRPr="00AF280C">
        <w:rPr>
          <w:rFonts w:asciiTheme="majorHAnsi" w:hAnsiTheme="majorHAnsi" w:cstheme="majorHAnsi"/>
          <w:lang w:val="en-US"/>
        </w:rPr>
        <w:t>, 24130-24136.</w:t>
      </w:r>
    </w:p>
  </w:endnote>
  <w:endnote w:id="15">
    <w:p w14:paraId="7F6731C3" w14:textId="42710343" w:rsidR="004A68E2" w:rsidRPr="00AF280C" w:rsidRDefault="004A68E2" w:rsidP="00B01811">
      <w:pPr>
        <w:pStyle w:val="EndnoteText"/>
        <w:ind w:left="142"/>
        <w:rPr>
          <w:rFonts w:asciiTheme="majorHAnsi" w:hAnsiTheme="majorHAnsi" w:cstheme="majorHAnsi"/>
        </w:rPr>
      </w:pPr>
      <w:r w:rsidRPr="00AF280C">
        <w:rPr>
          <w:rStyle w:val="EndnoteReference"/>
          <w:rFonts w:asciiTheme="majorHAnsi" w:hAnsiTheme="majorHAnsi" w:cstheme="majorHAnsi"/>
        </w:rPr>
        <w:endnoteRef/>
      </w:r>
      <w:r w:rsidRPr="00AF280C">
        <w:rPr>
          <w:rFonts w:asciiTheme="majorHAnsi" w:hAnsiTheme="majorHAnsi" w:cstheme="majorHAnsi"/>
        </w:rPr>
        <w:t xml:space="preserve"> </w:t>
      </w:r>
      <w:r w:rsidRPr="0006660A">
        <w:rPr>
          <w:rFonts w:asciiTheme="majorHAnsi" w:hAnsiTheme="majorHAnsi" w:cstheme="majorHAnsi"/>
          <w:noProof/>
          <w:lang w:eastAsia="en-GB"/>
        </w:rPr>
        <w:t>Cassidy AM, Mads R. V. MRV,</w:t>
      </w:r>
      <w:r w:rsidRPr="0006660A">
        <w:rPr>
          <w:rFonts w:asciiTheme="majorHAnsi" w:hAnsiTheme="majorHAnsi" w:cstheme="majorHAnsi"/>
          <w:noProof/>
          <w:vertAlign w:val="superscript"/>
          <w:lang w:eastAsia="en-GB"/>
        </w:rPr>
        <w:t xml:space="preserve"> </w:t>
      </w:r>
      <w:r w:rsidRPr="0006660A">
        <w:rPr>
          <w:rFonts w:asciiTheme="majorHAnsi" w:hAnsiTheme="majorHAnsi" w:cstheme="majorHAnsi"/>
          <w:noProof/>
          <w:lang w:eastAsia="en-GB"/>
        </w:rPr>
        <w:t>Glavic A,</w:t>
      </w:r>
      <w:r w:rsidRPr="0006660A">
        <w:rPr>
          <w:rFonts w:asciiTheme="majorHAnsi" w:hAnsiTheme="majorHAnsi" w:cstheme="majorHAnsi"/>
          <w:noProof/>
          <w:vertAlign w:val="superscript"/>
          <w:lang w:eastAsia="en-GB"/>
        </w:rPr>
        <w:t xml:space="preserve"> </w:t>
      </w:r>
      <w:r w:rsidRPr="0006660A">
        <w:rPr>
          <w:rFonts w:asciiTheme="majorHAnsi" w:hAnsiTheme="majorHAnsi" w:cstheme="majorHAnsi"/>
          <w:noProof/>
          <w:lang w:eastAsia="en-GB"/>
        </w:rPr>
        <w:t>Lauter V, Plekan O, Field D. 2021. A mechanism for ageing in a deply supercooled molecular g</w:t>
      </w:r>
      <w:r w:rsidR="00742D79">
        <w:rPr>
          <w:rFonts w:asciiTheme="majorHAnsi" w:hAnsiTheme="majorHAnsi" w:cstheme="majorHAnsi"/>
          <w:noProof/>
          <w:lang w:eastAsia="en-GB"/>
        </w:rPr>
        <w:t>la</w:t>
      </w:r>
      <w:r w:rsidRPr="0006660A">
        <w:rPr>
          <w:rFonts w:asciiTheme="majorHAnsi" w:hAnsiTheme="majorHAnsi" w:cstheme="majorHAnsi"/>
          <w:noProof/>
          <w:lang w:eastAsia="en-GB"/>
        </w:rPr>
        <w:t>ss.</w:t>
      </w:r>
      <w:r w:rsidRPr="0006660A">
        <w:rPr>
          <w:rFonts w:asciiTheme="majorHAnsi" w:hAnsiTheme="majorHAnsi" w:cstheme="majorHAnsi"/>
          <w:i/>
          <w:iCs/>
          <w:lang w:val="en-IE"/>
        </w:rPr>
        <w:t xml:space="preserve"> Chem. Commun.</w:t>
      </w:r>
      <w:r w:rsidRPr="0006660A">
        <w:rPr>
          <w:rFonts w:asciiTheme="majorHAnsi" w:hAnsiTheme="majorHAnsi" w:cstheme="majorHAnsi"/>
          <w:lang w:val="en-IE"/>
        </w:rPr>
        <w:t xml:space="preserve">, </w:t>
      </w:r>
      <w:r w:rsidRPr="0006660A">
        <w:rPr>
          <w:rFonts w:asciiTheme="majorHAnsi" w:hAnsiTheme="majorHAnsi" w:cstheme="majorHAnsi"/>
          <w:b/>
          <w:bCs/>
          <w:lang w:val="en-IE"/>
        </w:rPr>
        <w:t>57</w:t>
      </w:r>
      <w:r w:rsidRPr="0006660A">
        <w:rPr>
          <w:rFonts w:asciiTheme="majorHAnsi" w:hAnsiTheme="majorHAnsi" w:cstheme="majorHAnsi"/>
          <w:lang w:val="en-IE"/>
        </w:rPr>
        <w:t>, 6368-6371.</w:t>
      </w:r>
    </w:p>
  </w:endnote>
  <w:endnote w:id="16">
    <w:p w14:paraId="34ED0166" w14:textId="77777777" w:rsidR="004A68E2" w:rsidRPr="00AF280C" w:rsidRDefault="004A68E2" w:rsidP="00B01811">
      <w:pPr>
        <w:pStyle w:val="EndnoteText"/>
        <w:ind w:left="142" w:right="1024"/>
        <w:rPr>
          <w:rFonts w:asciiTheme="majorHAnsi" w:hAnsiTheme="majorHAnsi" w:cstheme="majorHAnsi"/>
        </w:rPr>
      </w:pPr>
      <w:r w:rsidRPr="00AF280C">
        <w:rPr>
          <w:rStyle w:val="EndnoteReference"/>
          <w:rFonts w:asciiTheme="majorHAnsi" w:hAnsiTheme="majorHAnsi" w:cstheme="majorHAnsi"/>
        </w:rPr>
        <w:endnoteRef/>
      </w:r>
      <w:r w:rsidRPr="00AF280C">
        <w:rPr>
          <w:rFonts w:asciiTheme="majorHAnsi" w:hAnsiTheme="majorHAnsi" w:cstheme="majorHAnsi"/>
        </w:rPr>
        <w:t xml:space="preserve"> A.A. Tsekouras </w:t>
      </w:r>
      <w:r w:rsidRPr="00AF280C">
        <w:rPr>
          <w:rFonts w:asciiTheme="majorHAnsi" w:hAnsiTheme="majorHAnsi" w:cstheme="majorHAnsi"/>
          <w:i/>
        </w:rPr>
        <w:t>private communication</w:t>
      </w:r>
      <w:r w:rsidRPr="00AF280C">
        <w:rPr>
          <w:rFonts w:asciiTheme="majorHAnsi" w:hAnsiTheme="majorHAnsi" w:cstheme="majorHAnsi"/>
        </w:rPr>
        <w:t xml:space="preserve">. </w:t>
      </w:r>
    </w:p>
  </w:endnote>
  <w:endnote w:id="17">
    <w:p w14:paraId="035B6DC4" w14:textId="77777777" w:rsidR="004A68E2" w:rsidRPr="00AF280C" w:rsidRDefault="004A68E2" w:rsidP="00B01811">
      <w:pPr>
        <w:pStyle w:val="EndnoteText"/>
        <w:ind w:left="142"/>
        <w:rPr>
          <w:rFonts w:asciiTheme="majorHAnsi" w:hAnsiTheme="majorHAnsi" w:cstheme="majorHAnsi"/>
        </w:rPr>
      </w:pPr>
      <w:r w:rsidRPr="00AF280C">
        <w:rPr>
          <w:rStyle w:val="EndnoteReference"/>
          <w:rFonts w:asciiTheme="majorHAnsi" w:hAnsiTheme="majorHAnsi" w:cstheme="majorHAnsi"/>
        </w:rPr>
        <w:endnoteRef/>
      </w:r>
      <w:r w:rsidRPr="00AF280C">
        <w:rPr>
          <w:rFonts w:asciiTheme="majorHAnsi" w:hAnsiTheme="majorHAnsi" w:cstheme="majorHAnsi"/>
        </w:rPr>
        <w:t xml:space="preserve"> Blair SA, Thakkar AJ. 2014 Relating polarizability to volume, ionization energy, electronegativity, hardness, moments of momentum, and other molecular properties. J.Chem.Phys, 141 074306-074311</w:t>
      </w:r>
    </w:p>
  </w:endnote>
  <w:endnote w:id="18">
    <w:p w14:paraId="658EA528" w14:textId="77777777" w:rsidR="004A68E2" w:rsidRPr="00AF280C" w:rsidRDefault="004A68E2" w:rsidP="00B01811">
      <w:pPr>
        <w:pStyle w:val="EndnoteText"/>
        <w:ind w:left="142"/>
        <w:rPr>
          <w:rFonts w:asciiTheme="majorHAnsi" w:hAnsiTheme="majorHAnsi" w:cstheme="majorHAnsi"/>
          <w:i/>
        </w:rPr>
      </w:pPr>
      <w:r w:rsidRPr="00AF280C">
        <w:rPr>
          <w:rStyle w:val="EndnoteReference"/>
          <w:rFonts w:asciiTheme="majorHAnsi" w:hAnsiTheme="majorHAnsi" w:cstheme="majorHAnsi"/>
        </w:rPr>
        <w:endnoteRef/>
      </w:r>
      <w:r w:rsidRPr="00AF280C">
        <w:rPr>
          <w:rFonts w:asciiTheme="majorHAnsi" w:hAnsiTheme="majorHAnsi" w:cstheme="majorHAnsi"/>
        </w:rPr>
        <w:t xml:space="preserve"> Field, D. Cassidy A., Comment on “Spontaneous Polarization of Cryo-Deposited Films for Five Normal Saturated Monohydroxy Alcohols, CnH2n+1OH, n = 1−5”, 2021, </w:t>
      </w:r>
      <w:r w:rsidRPr="00AF280C">
        <w:rPr>
          <w:rFonts w:asciiTheme="majorHAnsi" w:hAnsiTheme="majorHAnsi" w:cstheme="majorHAnsi"/>
          <w:i/>
        </w:rPr>
        <w:t xml:space="preserve">J.Phys.B. </w:t>
      </w:r>
      <w:r w:rsidRPr="00AF280C">
        <w:rPr>
          <w:rFonts w:asciiTheme="majorHAnsi" w:hAnsiTheme="majorHAnsi" w:cstheme="majorHAnsi"/>
          <w:b/>
          <w:i/>
        </w:rPr>
        <w:t>125</w:t>
      </w:r>
      <w:r w:rsidRPr="00AF280C">
        <w:rPr>
          <w:rFonts w:asciiTheme="majorHAnsi" w:hAnsiTheme="majorHAnsi" w:cstheme="majorHAnsi"/>
          <w:i/>
        </w:rPr>
        <w:t>, 7568-7569</w:t>
      </w:r>
    </w:p>
  </w:endnote>
  <w:endnote w:id="19">
    <w:p w14:paraId="2C62EF23" w14:textId="77777777" w:rsidR="004A68E2" w:rsidRPr="00297E6C" w:rsidRDefault="004A68E2" w:rsidP="00B01811">
      <w:pPr>
        <w:autoSpaceDE w:val="0"/>
        <w:autoSpaceDN w:val="0"/>
        <w:adjustRightInd w:val="0"/>
        <w:spacing w:after="0" w:line="240" w:lineRule="auto"/>
        <w:ind w:left="142"/>
        <w:rPr>
          <w:rFonts w:asciiTheme="majorHAnsi" w:hAnsiTheme="majorHAnsi" w:cstheme="majorHAnsi"/>
          <w:sz w:val="20"/>
          <w:szCs w:val="20"/>
        </w:rPr>
      </w:pPr>
      <w:r w:rsidRPr="00297E6C">
        <w:rPr>
          <w:rStyle w:val="EndnoteReference"/>
          <w:rFonts w:asciiTheme="majorHAnsi" w:hAnsiTheme="majorHAnsi" w:cstheme="majorHAnsi"/>
          <w:sz w:val="20"/>
          <w:szCs w:val="20"/>
        </w:rPr>
        <w:endnoteRef/>
      </w:r>
      <w:r w:rsidRPr="00297E6C">
        <w:rPr>
          <w:rFonts w:asciiTheme="majorHAnsi" w:hAnsiTheme="majorHAnsi" w:cstheme="majorHAnsi"/>
          <w:sz w:val="20"/>
          <w:szCs w:val="20"/>
        </w:rPr>
        <w:t xml:space="preserve"> Kexel C., Solov’yov A.V., Predicting dipole orientations in spontelectric methyl formate, 2021 </w:t>
      </w:r>
      <w:r w:rsidRPr="00297E6C">
        <w:rPr>
          <w:rFonts w:asciiTheme="majorHAnsi" w:hAnsiTheme="majorHAnsi" w:cstheme="majorHAnsi"/>
          <w:i/>
          <w:sz w:val="20"/>
          <w:szCs w:val="20"/>
        </w:rPr>
        <w:t xml:space="preserve">Eur.Phys.J. </w:t>
      </w:r>
      <w:r w:rsidRPr="00297E6C">
        <w:rPr>
          <w:rFonts w:asciiTheme="majorHAnsi" w:hAnsiTheme="majorHAnsi" w:cstheme="majorHAnsi"/>
          <w:sz w:val="20"/>
          <w:szCs w:val="20"/>
        </w:rPr>
        <w:t>D, 75-89</w:t>
      </w:r>
    </w:p>
  </w:endnote>
  <w:endnote w:id="20">
    <w:p w14:paraId="6A7CD200" w14:textId="77777777" w:rsidR="004A68E2" w:rsidRPr="00373892" w:rsidRDefault="004A68E2" w:rsidP="00B01811">
      <w:pPr>
        <w:autoSpaceDE w:val="0"/>
        <w:autoSpaceDN w:val="0"/>
        <w:adjustRightInd w:val="0"/>
        <w:spacing w:after="0" w:line="240" w:lineRule="auto"/>
        <w:ind w:left="142"/>
        <w:rPr>
          <w:rFonts w:asciiTheme="majorHAnsi" w:hAnsiTheme="majorHAnsi" w:cstheme="majorHAnsi"/>
          <w:sz w:val="20"/>
          <w:szCs w:val="20"/>
        </w:rPr>
      </w:pPr>
      <w:r>
        <w:rPr>
          <w:rStyle w:val="EndnoteReference"/>
        </w:rPr>
        <w:endnoteRef/>
      </w:r>
      <w:r>
        <w:t xml:space="preserve"> </w:t>
      </w:r>
      <w:r w:rsidRPr="00373892">
        <w:rPr>
          <w:rFonts w:asciiTheme="majorHAnsi" w:hAnsiTheme="majorHAnsi" w:cstheme="majorHAnsi"/>
          <w:sz w:val="20"/>
          <w:szCs w:val="20"/>
        </w:rPr>
        <w:t>Cassidy A, Plekan O, Dunger J, Balog R, Jones NC, Lasne J, Rosu-Finsen, A, McCoustra MRS, Field D, 2014, Investigations into the nature of spontelectrics: nitrous oxide diluted in xenon.</w:t>
      </w:r>
      <w:r w:rsidRPr="00373892">
        <w:rPr>
          <w:rFonts w:asciiTheme="majorHAnsi" w:hAnsiTheme="majorHAnsi" w:cstheme="majorHAnsi"/>
          <w:i/>
          <w:iCs/>
          <w:sz w:val="20"/>
          <w:szCs w:val="20"/>
          <w:lang w:val="en-IE"/>
        </w:rPr>
        <w:t xml:space="preserve"> Phys. Chem. Chem. Phys.</w:t>
      </w:r>
      <w:r w:rsidRPr="00373892">
        <w:rPr>
          <w:rFonts w:asciiTheme="majorHAnsi" w:hAnsiTheme="majorHAnsi" w:cstheme="majorHAnsi"/>
          <w:sz w:val="20"/>
          <w:szCs w:val="20"/>
          <w:lang w:val="en-IE"/>
        </w:rPr>
        <w:t xml:space="preserve">, </w:t>
      </w:r>
      <w:r w:rsidRPr="00373892">
        <w:rPr>
          <w:rFonts w:asciiTheme="majorHAnsi" w:hAnsiTheme="majorHAnsi" w:cstheme="majorHAnsi"/>
          <w:b/>
          <w:bCs/>
          <w:sz w:val="20"/>
          <w:szCs w:val="20"/>
          <w:lang w:val="en-IE"/>
        </w:rPr>
        <w:t>16</w:t>
      </w:r>
      <w:r w:rsidRPr="00373892">
        <w:rPr>
          <w:rFonts w:asciiTheme="majorHAnsi" w:hAnsiTheme="majorHAnsi" w:cstheme="majorHAnsi"/>
          <w:sz w:val="20"/>
          <w:szCs w:val="20"/>
          <w:lang w:val="en-IE"/>
        </w:rPr>
        <w:t>, 23843-23853.</w:t>
      </w:r>
    </w:p>
    <w:p w14:paraId="5191445B" w14:textId="77777777" w:rsidR="004A68E2" w:rsidRDefault="004A68E2" w:rsidP="00B01811">
      <w:pPr>
        <w:pStyle w:val="EndnoteText"/>
        <w:ind w:left="14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DFC41" w14:textId="77777777" w:rsidR="00BA6A4E" w:rsidRDefault="00BA6A4E" w:rsidP="00C07C3F">
      <w:pPr>
        <w:spacing w:after="0" w:line="240" w:lineRule="auto"/>
      </w:pPr>
      <w:r>
        <w:separator/>
      </w:r>
    </w:p>
  </w:footnote>
  <w:footnote w:type="continuationSeparator" w:id="0">
    <w:p w14:paraId="5580AFAB" w14:textId="77777777" w:rsidR="00BA6A4E" w:rsidRDefault="00BA6A4E" w:rsidP="00C07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71EA0"/>
    <w:multiLevelType w:val="multilevel"/>
    <w:tmpl w:val="1F68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Field">
    <w15:presenceInfo w15:providerId="AD" w15:userId="S-1-5-21-1647451481-3672502608-3803859085-623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6" w:nlCheck="1" w:checkStyle="1"/>
  <w:activeWritingStyle w:appName="MSWord" w:lang="en-IE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revisionView w:markup="0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B3"/>
    <w:rsid w:val="000000C0"/>
    <w:rsid w:val="00002F22"/>
    <w:rsid w:val="00003427"/>
    <w:rsid w:val="000034EE"/>
    <w:rsid w:val="00011254"/>
    <w:rsid w:val="00011C14"/>
    <w:rsid w:val="00022DAE"/>
    <w:rsid w:val="000241AE"/>
    <w:rsid w:val="000256F3"/>
    <w:rsid w:val="00027886"/>
    <w:rsid w:val="00034DAB"/>
    <w:rsid w:val="000367D2"/>
    <w:rsid w:val="00042A0E"/>
    <w:rsid w:val="00043B78"/>
    <w:rsid w:val="000501BB"/>
    <w:rsid w:val="00050BF9"/>
    <w:rsid w:val="0006044A"/>
    <w:rsid w:val="00063C3F"/>
    <w:rsid w:val="000641C6"/>
    <w:rsid w:val="000659E1"/>
    <w:rsid w:val="0006660A"/>
    <w:rsid w:val="00067852"/>
    <w:rsid w:val="00070EFF"/>
    <w:rsid w:val="0007568E"/>
    <w:rsid w:val="00080743"/>
    <w:rsid w:val="0008273C"/>
    <w:rsid w:val="0008576E"/>
    <w:rsid w:val="000905BF"/>
    <w:rsid w:val="00094092"/>
    <w:rsid w:val="00095319"/>
    <w:rsid w:val="00096822"/>
    <w:rsid w:val="00097D38"/>
    <w:rsid w:val="000B3F89"/>
    <w:rsid w:val="000C6CA3"/>
    <w:rsid w:val="000D2CC5"/>
    <w:rsid w:val="000D2FE2"/>
    <w:rsid w:val="000D4802"/>
    <w:rsid w:val="000D71D6"/>
    <w:rsid w:val="000D79D2"/>
    <w:rsid w:val="000E02B3"/>
    <w:rsid w:val="000E06A9"/>
    <w:rsid w:val="000E0ED4"/>
    <w:rsid w:val="000E0F4C"/>
    <w:rsid w:val="000E4E33"/>
    <w:rsid w:val="000F3171"/>
    <w:rsid w:val="00104F52"/>
    <w:rsid w:val="0011337A"/>
    <w:rsid w:val="00130900"/>
    <w:rsid w:val="00130CED"/>
    <w:rsid w:val="0013272C"/>
    <w:rsid w:val="00133EA7"/>
    <w:rsid w:val="0013756E"/>
    <w:rsid w:val="001436F5"/>
    <w:rsid w:val="001446FE"/>
    <w:rsid w:val="00144972"/>
    <w:rsid w:val="00145182"/>
    <w:rsid w:val="00147720"/>
    <w:rsid w:val="00163830"/>
    <w:rsid w:val="0016415C"/>
    <w:rsid w:val="00167EA8"/>
    <w:rsid w:val="00170210"/>
    <w:rsid w:val="00173CED"/>
    <w:rsid w:val="00173FC8"/>
    <w:rsid w:val="00175D80"/>
    <w:rsid w:val="0018141D"/>
    <w:rsid w:val="001869BB"/>
    <w:rsid w:val="00190B59"/>
    <w:rsid w:val="00197F24"/>
    <w:rsid w:val="001A00D6"/>
    <w:rsid w:val="001A1E15"/>
    <w:rsid w:val="001A2725"/>
    <w:rsid w:val="001A5156"/>
    <w:rsid w:val="001B2327"/>
    <w:rsid w:val="001B6855"/>
    <w:rsid w:val="001B7867"/>
    <w:rsid w:val="001C0176"/>
    <w:rsid w:val="001C3AFB"/>
    <w:rsid w:val="001C4023"/>
    <w:rsid w:val="001C45FF"/>
    <w:rsid w:val="001C63EE"/>
    <w:rsid w:val="001D1C19"/>
    <w:rsid w:val="001D3605"/>
    <w:rsid w:val="001D4A32"/>
    <w:rsid w:val="001D4C92"/>
    <w:rsid w:val="001D5E89"/>
    <w:rsid w:val="001E0738"/>
    <w:rsid w:val="001E20B6"/>
    <w:rsid w:val="001E4CB7"/>
    <w:rsid w:val="001E6CB6"/>
    <w:rsid w:val="001E7F3B"/>
    <w:rsid w:val="001F5A2D"/>
    <w:rsid w:val="002002A3"/>
    <w:rsid w:val="00202182"/>
    <w:rsid w:val="00202772"/>
    <w:rsid w:val="0020348F"/>
    <w:rsid w:val="00203746"/>
    <w:rsid w:val="00206AB3"/>
    <w:rsid w:val="00207ED1"/>
    <w:rsid w:val="0021057C"/>
    <w:rsid w:val="0021094D"/>
    <w:rsid w:val="0021210A"/>
    <w:rsid w:val="002133FA"/>
    <w:rsid w:val="00214AE0"/>
    <w:rsid w:val="002169A5"/>
    <w:rsid w:val="00222591"/>
    <w:rsid w:val="00224851"/>
    <w:rsid w:val="002249C2"/>
    <w:rsid w:val="0023063E"/>
    <w:rsid w:val="00240813"/>
    <w:rsid w:val="002431A8"/>
    <w:rsid w:val="00244287"/>
    <w:rsid w:val="00253444"/>
    <w:rsid w:val="00256ED8"/>
    <w:rsid w:val="00263588"/>
    <w:rsid w:val="0026769E"/>
    <w:rsid w:val="00274DAB"/>
    <w:rsid w:val="00277F08"/>
    <w:rsid w:val="00280449"/>
    <w:rsid w:val="00283301"/>
    <w:rsid w:val="00283978"/>
    <w:rsid w:val="00286BAC"/>
    <w:rsid w:val="00290260"/>
    <w:rsid w:val="00290710"/>
    <w:rsid w:val="00294310"/>
    <w:rsid w:val="002944D2"/>
    <w:rsid w:val="002A31CA"/>
    <w:rsid w:val="002A4BB4"/>
    <w:rsid w:val="002B25B1"/>
    <w:rsid w:val="002C01A4"/>
    <w:rsid w:val="002C453C"/>
    <w:rsid w:val="002C4B48"/>
    <w:rsid w:val="002C599B"/>
    <w:rsid w:val="002C5D3D"/>
    <w:rsid w:val="002C6B40"/>
    <w:rsid w:val="002E1D18"/>
    <w:rsid w:val="002E6CB0"/>
    <w:rsid w:val="00302D28"/>
    <w:rsid w:val="00304667"/>
    <w:rsid w:val="00307EA5"/>
    <w:rsid w:val="003115FB"/>
    <w:rsid w:val="00311C59"/>
    <w:rsid w:val="003159CB"/>
    <w:rsid w:val="003179AD"/>
    <w:rsid w:val="00317C42"/>
    <w:rsid w:val="00330031"/>
    <w:rsid w:val="00330A47"/>
    <w:rsid w:val="00332513"/>
    <w:rsid w:val="00340194"/>
    <w:rsid w:val="00341AAB"/>
    <w:rsid w:val="00344914"/>
    <w:rsid w:val="003503A7"/>
    <w:rsid w:val="0036219E"/>
    <w:rsid w:val="003727B6"/>
    <w:rsid w:val="00375039"/>
    <w:rsid w:val="00375A33"/>
    <w:rsid w:val="003779D8"/>
    <w:rsid w:val="00380AD2"/>
    <w:rsid w:val="00383A0B"/>
    <w:rsid w:val="0038585E"/>
    <w:rsid w:val="003916DA"/>
    <w:rsid w:val="003918EE"/>
    <w:rsid w:val="003A5381"/>
    <w:rsid w:val="003B0E54"/>
    <w:rsid w:val="003B3BAB"/>
    <w:rsid w:val="003B438A"/>
    <w:rsid w:val="003B4394"/>
    <w:rsid w:val="003B4CEE"/>
    <w:rsid w:val="003B5856"/>
    <w:rsid w:val="003C10E7"/>
    <w:rsid w:val="003C3468"/>
    <w:rsid w:val="003C57D4"/>
    <w:rsid w:val="003C6DD3"/>
    <w:rsid w:val="003D0F64"/>
    <w:rsid w:val="003D123E"/>
    <w:rsid w:val="003D5E75"/>
    <w:rsid w:val="003D7D6F"/>
    <w:rsid w:val="003E0A71"/>
    <w:rsid w:val="003E2CC2"/>
    <w:rsid w:val="003E3A5D"/>
    <w:rsid w:val="003E4907"/>
    <w:rsid w:val="00400A6B"/>
    <w:rsid w:val="00401902"/>
    <w:rsid w:val="0040483E"/>
    <w:rsid w:val="004064BF"/>
    <w:rsid w:val="0040679B"/>
    <w:rsid w:val="00414A7F"/>
    <w:rsid w:val="00417CAC"/>
    <w:rsid w:val="0042377F"/>
    <w:rsid w:val="004267CB"/>
    <w:rsid w:val="004339EE"/>
    <w:rsid w:val="00434E36"/>
    <w:rsid w:val="00440977"/>
    <w:rsid w:val="004420FC"/>
    <w:rsid w:val="00442DFD"/>
    <w:rsid w:val="00443966"/>
    <w:rsid w:val="00445CFB"/>
    <w:rsid w:val="00452E8C"/>
    <w:rsid w:val="00454658"/>
    <w:rsid w:val="00465D84"/>
    <w:rsid w:val="00467C97"/>
    <w:rsid w:val="00474C13"/>
    <w:rsid w:val="00476296"/>
    <w:rsid w:val="004767C0"/>
    <w:rsid w:val="00480184"/>
    <w:rsid w:val="00481B0F"/>
    <w:rsid w:val="00483F91"/>
    <w:rsid w:val="00490CD1"/>
    <w:rsid w:val="00496F51"/>
    <w:rsid w:val="004A24A6"/>
    <w:rsid w:val="004A68E2"/>
    <w:rsid w:val="004B20B0"/>
    <w:rsid w:val="004B3511"/>
    <w:rsid w:val="004B3A58"/>
    <w:rsid w:val="004B75DA"/>
    <w:rsid w:val="004C1622"/>
    <w:rsid w:val="004C4BEC"/>
    <w:rsid w:val="004C6BAE"/>
    <w:rsid w:val="004C77D2"/>
    <w:rsid w:val="004C7E53"/>
    <w:rsid w:val="004D5D32"/>
    <w:rsid w:val="004D60F8"/>
    <w:rsid w:val="004D6FE3"/>
    <w:rsid w:val="004D6FE9"/>
    <w:rsid w:val="004D7643"/>
    <w:rsid w:val="004E5382"/>
    <w:rsid w:val="004E55F1"/>
    <w:rsid w:val="004E67DC"/>
    <w:rsid w:val="004F1DBA"/>
    <w:rsid w:val="004F5774"/>
    <w:rsid w:val="004F788F"/>
    <w:rsid w:val="00505B00"/>
    <w:rsid w:val="00505BEC"/>
    <w:rsid w:val="00506BBE"/>
    <w:rsid w:val="00513ACA"/>
    <w:rsid w:val="005158D9"/>
    <w:rsid w:val="00515EE8"/>
    <w:rsid w:val="00517B4C"/>
    <w:rsid w:val="00521C90"/>
    <w:rsid w:val="00523937"/>
    <w:rsid w:val="005308CD"/>
    <w:rsid w:val="00533947"/>
    <w:rsid w:val="00534949"/>
    <w:rsid w:val="005368B1"/>
    <w:rsid w:val="00544A1F"/>
    <w:rsid w:val="005531D9"/>
    <w:rsid w:val="00556725"/>
    <w:rsid w:val="00556C4B"/>
    <w:rsid w:val="00562D23"/>
    <w:rsid w:val="0056348D"/>
    <w:rsid w:val="00563F53"/>
    <w:rsid w:val="005649FF"/>
    <w:rsid w:val="005763F7"/>
    <w:rsid w:val="0058396F"/>
    <w:rsid w:val="00584039"/>
    <w:rsid w:val="00597913"/>
    <w:rsid w:val="00597F31"/>
    <w:rsid w:val="005A0644"/>
    <w:rsid w:val="005A1369"/>
    <w:rsid w:val="005B0078"/>
    <w:rsid w:val="005B0F1D"/>
    <w:rsid w:val="005B218E"/>
    <w:rsid w:val="005B274D"/>
    <w:rsid w:val="005B3004"/>
    <w:rsid w:val="005C4DD0"/>
    <w:rsid w:val="005D0835"/>
    <w:rsid w:val="005E4F8D"/>
    <w:rsid w:val="005E5C0E"/>
    <w:rsid w:val="005E7790"/>
    <w:rsid w:val="005E7E4C"/>
    <w:rsid w:val="005F34CA"/>
    <w:rsid w:val="00602681"/>
    <w:rsid w:val="00602ED6"/>
    <w:rsid w:val="00604418"/>
    <w:rsid w:val="006117CE"/>
    <w:rsid w:val="00612F97"/>
    <w:rsid w:val="00616104"/>
    <w:rsid w:val="006237BD"/>
    <w:rsid w:val="006440BD"/>
    <w:rsid w:val="00651263"/>
    <w:rsid w:val="00657F32"/>
    <w:rsid w:val="00662A1E"/>
    <w:rsid w:val="0067097D"/>
    <w:rsid w:val="00676722"/>
    <w:rsid w:val="006846EA"/>
    <w:rsid w:val="00693BC7"/>
    <w:rsid w:val="006944C2"/>
    <w:rsid w:val="00697962"/>
    <w:rsid w:val="006A0165"/>
    <w:rsid w:val="006A2AD2"/>
    <w:rsid w:val="006A664E"/>
    <w:rsid w:val="006C1E28"/>
    <w:rsid w:val="006C3241"/>
    <w:rsid w:val="006C5290"/>
    <w:rsid w:val="006D57DE"/>
    <w:rsid w:val="006D7CFB"/>
    <w:rsid w:val="006E2834"/>
    <w:rsid w:val="006F6505"/>
    <w:rsid w:val="00702AC3"/>
    <w:rsid w:val="007046FC"/>
    <w:rsid w:val="00704B69"/>
    <w:rsid w:val="0070500A"/>
    <w:rsid w:val="00710FA7"/>
    <w:rsid w:val="0071362E"/>
    <w:rsid w:val="00714E10"/>
    <w:rsid w:val="00717A84"/>
    <w:rsid w:val="00722EAC"/>
    <w:rsid w:val="00735965"/>
    <w:rsid w:val="00736F21"/>
    <w:rsid w:val="00737AC5"/>
    <w:rsid w:val="00737BF0"/>
    <w:rsid w:val="007400B1"/>
    <w:rsid w:val="00742D79"/>
    <w:rsid w:val="00743E71"/>
    <w:rsid w:val="00744FCF"/>
    <w:rsid w:val="00746944"/>
    <w:rsid w:val="00756781"/>
    <w:rsid w:val="00762D11"/>
    <w:rsid w:val="007630BE"/>
    <w:rsid w:val="00763F29"/>
    <w:rsid w:val="00764753"/>
    <w:rsid w:val="00766514"/>
    <w:rsid w:val="00766561"/>
    <w:rsid w:val="00782AE4"/>
    <w:rsid w:val="00783A16"/>
    <w:rsid w:val="00784AE6"/>
    <w:rsid w:val="00784CAC"/>
    <w:rsid w:val="007901E3"/>
    <w:rsid w:val="007922F3"/>
    <w:rsid w:val="00793DAB"/>
    <w:rsid w:val="0079405D"/>
    <w:rsid w:val="0079699B"/>
    <w:rsid w:val="007A101A"/>
    <w:rsid w:val="007A310C"/>
    <w:rsid w:val="007A376F"/>
    <w:rsid w:val="007A3B0F"/>
    <w:rsid w:val="007A3D99"/>
    <w:rsid w:val="007A5F58"/>
    <w:rsid w:val="007B037B"/>
    <w:rsid w:val="007B2972"/>
    <w:rsid w:val="007B323B"/>
    <w:rsid w:val="007B34F2"/>
    <w:rsid w:val="007C1578"/>
    <w:rsid w:val="007C253D"/>
    <w:rsid w:val="007C4853"/>
    <w:rsid w:val="007D077D"/>
    <w:rsid w:val="007D4B36"/>
    <w:rsid w:val="007D5F3A"/>
    <w:rsid w:val="007E0144"/>
    <w:rsid w:val="007E02D5"/>
    <w:rsid w:val="007E4749"/>
    <w:rsid w:val="007E6D36"/>
    <w:rsid w:val="007E7933"/>
    <w:rsid w:val="007F3651"/>
    <w:rsid w:val="007F42A6"/>
    <w:rsid w:val="007F6905"/>
    <w:rsid w:val="0081073D"/>
    <w:rsid w:val="008139C6"/>
    <w:rsid w:val="00815D66"/>
    <w:rsid w:val="0081646E"/>
    <w:rsid w:val="008261C2"/>
    <w:rsid w:val="00830D83"/>
    <w:rsid w:val="008314BF"/>
    <w:rsid w:val="0083181C"/>
    <w:rsid w:val="00831D87"/>
    <w:rsid w:val="0083380B"/>
    <w:rsid w:val="00841179"/>
    <w:rsid w:val="008459D1"/>
    <w:rsid w:val="008469FC"/>
    <w:rsid w:val="00847815"/>
    <w:rsid w:val="0085242A"/>
    <w:rsid w:val="0085324A"/>
    <w:rsid w:val="0085458C"/>
    <w:rsid w:val="0085696C"/>
    <w:rsid w:val="008632F2"/>
    <w:rsid w:val="00864BF5"/>
    <w:rsid w:val="00870868"/>
    <w:rsid w:val="00872993"/>
    <w:rsid w:val="008745DA"/>
    <w:rsid w:val="008827C9"/>
    <w:rsid w:val="008854DE"/>
    <w:rsid w:val="00890EC7"/>
    <w:rsid w:val="008968DF"/>
    <w:rsid w:val="008A000D"/>
    <w:rsid w:val="008A01C1"/>
    <w:rsid w:val="008A18AF"/>
    <w:rsid w:val="008A5116"/>
    <w:rsid w:val="008A6334"/>
    <w:rsid w:val="008B085F"/>
    <w:rsid w:val="008B173C"/>
    <w:rsid w:val="008B2604"/>
    <w:rsid w:val="008B55C2"/>
    <w:rsid w:val="008B5E23"/>
    <w:rsid w:val="008B6C57"/>
    <w:rsid w:val="008C0725"/>
    <w:rsid w:val="008C2299"/>
    <w:rsid w:val="008C2F0E"/>
    <w:rsid w:val="008C5623"/>
    <w:rsid w:val="008C75FD"/>
    <w:rsid w:val="008C76B3"/>
    <w:rsid w:val="008D1E46"/>
    <w:rsid w:val="008D3A1F"/>
    <w:rsid w:val="008E0944"/>
    <w:rsid w:val="008E2EAF"/>
    <w:rsid w:val="008E3312"/>
    <w:rsid w:val="00900575"/>
    <w:rsid w:val="0090197D"/>
    <w:rsid w:val="00905486"/>
    <w:rsid w:val="009137A5"/>
    <w:rsid w:val="009137E8"/>
    <w:rsid w:val="0091469B"/>
    <w:rsid w:val="0092216F"/>
    <w:rsid w:val="0093474E"/>
    <w:rsid w:val="0094215A"/>
    <w:rsid w:val="0094267C"/>
    <w:rsid w:val="00942FDF"/>
    <w:rsid w:val="00943AA8"/>
    <w:rsid w:val="00943C22"/>
    <w:rsid w:val="00947B3D"/>
    <w:rsid w:val="00950CE3"/>
    <w:rsid w:val="00951FF6"/>
    <w:rsid w:val="00954AFD"/>
    <w:rsid w:val="00960204"/>
    <w:rsid w:val="0096086C"/>
    <w:rsid w:val="009611AC"/>
    <w:rsid w:val="009615D5"/>
    <w:rsid w:val="00966D0D"/>
    <w:rsid w:val="00974EEC"/>
    <w:rsid w:val="00977289"/>
    <w:rsid w:val="0098129F"/>
    <w:rsid w:val="009816B8"/>
    <w:rsid w:val="00982773"/>
    <w:rsid w:val="0098649B"/>
    <w:rsid w:val="00993957"/>
    <w:rsid w:val="00995BAA"/>
    <w:rsid w:val="009B115A"/>
    <w:rsid w:val="009B2D58"/>
    <w:rsid w:val="009B335A"/>
    <w:rsid w:val="009B3D12"/>
    <w:rsid w:val="009B43DA"/>
    <w:rsid w:val="009B5437"/>
    <w:rsid w:val="009B7812"/>
    <w:rsid w:val="009C3E9F"/>
    <w:rsid w:val="009C55B0"/>
    <w:rsid w:val="009C6C07"/>
    <w:rsid w:val="009C719C"/>
    <w:rsid w:val="009D649B"/>
    <w:rsid w:val="009E0EFE"/>
    <w:rsid w:val="009E1880"/>
    <w:rsid w:val="00A013CF"/>
    <w:rsid w:val="00A02003"/>
    <w:rsid w:val="00A05551"/>
    <w:rsid w:val="00A10A31"/>
    <w:rsid w:val="00A13E99"/>
    <w:rsid w:val="00A162EE"/>
    <w:rsid w:val="00A16737"/>
    <w:rsid w:val="00A203CE"/>
    <w:rsid w:val="00A219A3"/>
    <w:rsid w:val="00A2591C"/>
    <w:rsid w:val="00A26182"/>
    <w:rsid w:val="00A26845"/>
    <w:rsid w:val="00A27FBC"/>
    <w:rsid w:val="00A31210"/>
    <w:rsid w:val="00A317CF"/>
    <w:rsid w:val="00A35ED0"/>
    <w:rsid w:val="00A36238"/>
    <w:rsid w:val="00A41861"/>
    <w:rsid w:val="00A430C0"/>
    <w:rsid w:val="00A440E4"/>
    <w:rsid w:val="00A44FB5"/>
    <w:rsid w:val="00A45F77"/>
    <w:rsid w:val="00A47335"/>
    <w:rsid w:val="00A4757B"/>
    <w:rsid w:val="00A66118"/>
    <w:rsid w:val="00A6762D"/>
    <w:rsid w:val="00A70992"/>
    <w:rsid w:val="00A73913"/>
    <w:rsid w:val="00A7470E"/>
    <w:rsid w:val="00A74D7B"/>
    <w:rsid w:val="00A76636"/>
    <w:rsid w:val="00A81ABB"/>
    <w:rsid w:val="00A879C5"/>
    <w:rsid w:val="00A92A57"/>
    <w:rsid w:val="00A9519F"/>
    <w:rsid w:val="00AA0420"/>
    <w:rsid w:val="00AA5C4A"/>
    <w:rsid w:val="00AB3C20"/>
    <w:rsid w:val="00AB48A7"/>
    <w:rsid w:val="00AC0884"/>
    <w:rsid w:val="00AC3E29"/>
    <w:rsid w:val="00AC69E1"/>
    <w:rsid w:val="00AD5A24"/>
    <w:rsid w:val="00AD5B0B"/>
    <w:rsid w:val="00AF280C"/>
    <w:rsid w:val="00AF3E66"/>
    <w:rsid w:val="00AF778F"/>
    <w:rsid w:val="00B00ED5"/>
    <w:rsid w:val="00B01811"/>
    <w:rsid w:val="00B04369"/>
    <w:rsid w:val="00B11DE1"/>
    <w:rsid w:val="00B15929"/>
    <w:rsid w:val="00B15FE8"/>
    <w:rsid w:val="00B16E9C"/>
    <w:rsid w:val="00B215AB"/>
    <w:rsid w:val="00B217F6"/>
    <w:rsid w:val="00B21C86"/>
    <w:rsid w:val="00B23F70"/>
    <w:rsid w:val="00B2545B"/>
    <w:rsid w:val="00B34645"/>
    <w:rsid w:val="00B3577A"/>
    <w:rsid w:val="00B3794A"/>
    <w:rsid w:val="00B47B95"/>
    <w:rsid w:val="00B5525E"/>
    <w:rsid w:val="00B553CF"/>
    <w:rsid w:val="00B55A58"/>
    <w:rsid w:val="00B576D9"/>
    <w:rsid w:val="00B65E68"/>
    <w:rsid w:val="00B84027"/>
    <w:rsid w:val="00B9215B"/>
    <w:rsid w:val="00B96AE9"/>
    <w:rsid w:val="00B970BC"/>
    <w:rsid w:val="00BA2965"/>
    <w:rsid w:val="00BA31D1"/>
    <w:rsid w:val="00BA409D"/>
    <w:rsid w:val="00BA4241"/>
    <w:rsid w:val="00BA601B"/>
    <w:rsid w:val="00BA621E"/>
    <w:rsid w:val="00BA6A4E"/>
    <w:rsid w:val="00BB15D3"/>
    <w:rsid w:val="00BC576D"/>
    <w:rsid w:val="00BC5FED"/>
    <w:rsid w:val="00BC6FF6"/>
    <w:rsid w:val="00BD3A85"/>
    <w:rsid w:val="00BD46A9"/>
    <w:rsid w:val="00BD5BED"/>
    <w:rsid w:val="00BE5A81"/>
    <w:rsid w:val="00BE637E"/>
    <w:rsid w:val="00BF095D"/>
    <w:rsid w:val="00BF2E86"/>
    <w:rsid w:val="00C00B30"/>
    <w:rsid w:val="00C02481"/>
    <w:rsid w:val="00C07556"/>
    <w:rsid w:val="00C07C3F"/>
    <w:rsid w:val="00C13619"/>
    <w:rsid w:val="00C158DE"/>
    <w:rsid w:val="00C17159"/>
    <w:rsid w:val="00C17835"/>
    <w:rsid w:val="00C20466"/>
    <w:rsid w:val="00C23AB6"/>
    <w:rsid w:val="00C30A2E"/>
    <w:rsid w:val="00C3642E"/>
    <w:rsid w:val="00C37899"/>
    <w:rsid w:val="00C456EB"/>
    <w:rsid w:val="00C478F0"/>
    <w:rsid w:val="00C52B56"/>
    <w:rsid w:val="00C54855"/>
    <w:rsid w:val="00C54B3E"/>
    <w:rsid w:val="00C57644"/>
    <w:rsid w:val="00C61B1A"/>
    <w:rsid w:val="00C634FA"/>
    <w:rsid w:val="00C649A7"/>
    <w:rsid w:val="00C80CC0"/>
    <w:rsid w:val="00C84A0C"/>
    <w:rsid w:val="00C85F9E"/>
    <w:rsid w:val="00C87BBC"/>
    <w:rsid w:val="00C943AD"/>
    <w:rsid w:val="00CA1F33"/>
    <w:rsid w:val="00CA3951"/>
    <w:rsid w:val="00CA4A8C"/>
    <w:rsid w:val="00CA4F64"/>
    <w:rsid w:val="00CA5A98"/>
    <w:rsid w:val="00CA68CE"/>
    <w:rsid w:val="00CB02E7"/>
    <w:rsid w:val="00CB43DC"/>
    <w:rsid w:val="00CB4617"/>
    <w:rsid w:val="00CC0C02"/>
    <w:rsid w:val="00CC79BD"/>
    <w:rsid w:val="00CC79C3"/>
    <w:rsid w:val="00CD3D5A"/>
    <w:rsid w:val="00CD5D75"/>
    <w:rsid w:val="00CE176D"/>
    <w:rsid w:val="00CE3203"/>
    <w:rsid w:val="00CE3FAF"/>
    <w:rsid w:val="00CE5967"/>
    <w:rsid w:val="00CE7465"/>
    <w:rsid w:val="00CF5AD2"/>
    <w:rsid w:val="00D01282"/>
    <w:rsid w:val="00D03F90"/>
    <w:rsid w:val="00D042D4"/>
    <w:rsid w:val="00D17742"/>
    <w:rsid w:val="00D20B1B"/>
    <w:rsid w:val="00D24D3E"/>
    <w:rsid w:val="00D300A0"/>
    <w:rsid w:val="00D4034E"/>
    <w:rsid w:val="00D404D1"/>
    <w:rsid w:val="00D41890"/>
    <w:rsid w:val="00D41E28"/>
    <w:rsid w:val="00D45871"/>
    <w:rsid w:val="00D464C7"/>
    <w:rsid w:val="00D5196E"/>
    <w:rsid w:val="00D5311F"/>
    <w:rsid w:val="00D54B99"/>
    <w:rsid w:val="00D70C5E"/>
    <w:rsid w:val="00D725E0"/>
    <w:rsid w:val="00D73357"/>
    <w:rsid w:val="00D73A72"/>
    <w:rsid w:val="00D73F4C"/>
    <w:rsid w:val="00D76247"/>
    <w:rsid w:val="00D764C8"/>
    <w:rsid w:val="00D76F91"/>
    <w:rsid w:val="00D81C6B"/>
    <w:rsid w:val="00D832A2"/>
    <w:rsid w:val="00D8548A"/>
    <w:rsid w:val="00D94210"/>
    <w:rsid w:val="00D9473B"/>
    <w:rsid w:val="00D97F28"/>
    <w:rsid w:val="00DA07A3"/>
    <w:rsid w:val="00DA2831"/>
    <w:rsid w:val="00DA2E25"/>
    <w:rsid w:val="00DA4A3C"/>
    <w:rsid w:val="00DB2586"/>
    <w:rsid w:val="00DB30D8"/>
    <w:rsid w:val="00DB44A9"/>
    <w:rsid w:val="00DC011D"/>
    <w:rsid w:val="00DC3513"/>
    <w:rsid w:val="00DC3D06"/>
    <w:rsid w:val="00DC6301"/>
    <w:rsid w:val="00DC7AFA"/>
    <w:rsid w:val="00DD017D"/>
    <w:rsid w:val="00DD796D"/>
    <w:rsid w:val="00DE0392"/>
    <w:rsid w:val="00DE07C2"/>
    <w:rsid w:val="00DE2FF9"/>
    <w:rsid w:val="00DF1603"/>
    <w:rsid w:val="00DF1B51"/>
    <w:rsid w:val="00DF21CB"/>
    <w:rsid w:val="00E00938"/>
    <w:rsid w:val="00E00F48"/>
    <w:rsid w:val="00E0115E"/>
    <w:rsid w:val="00E01F48"/>
    <w:rsid w:val="00E02A29"/>
    <w:rsid w:val="00E05BFA"/>
    <w:rsid w:val="00E070AE"/>
    <w:rsid w:val="00E1302A"/>
    <w:rsid w:val="00E2110E"/>
    <w:rsid w:val="00E25247"/>
    <w:rsid w:val="00E255DA"/>
    <w:rsid w:val="00E26B91"/>
    <w:rsid w:val="00E32036"/>
    <w:rsid w:val="00E41477"/>
    <w:rsid w:val="00E41D73"/>
    <w:rsid w:val="00E432E5"/>
    <w:rsid w:val="00E46481"/>
    <w:rsid w:val="00E50140"/>
    <w:rsid w:val="00E507A8"/>
    <w:rsid w:val="00E5203A"/>
    <w:rsid w:val="00E52707"/>
    <w:rsid w:val="00E56021"/>
    <w:rsid w:val="00E56A94"/>
    <w:rsid w:val="00E57C62"/>
    <w:rsid w:val="00E60783"/>
    <w:rsid w:val="00E62AEB"/>
    <w:rsid w:val="00E62FB8"/>
    <w:rsid w:val="00E63602"/>
    <w:rsid w:val="00E63A2C"/>
    <w:rsid w:val="00E6462A"/>
    <w:rsid w:val="00E65950"/>
    <w:rsid w:val="00E6599B"/>
    <w:rsid w:val="00E72A24"/>
    <w:rsid w:val="00E83666"/>
    <w:rsid w:val="00E83BB3"/>
    <w:rsid w:val="00E858BB"/>
    <w:rsid w:val="00E86EEE"/>
    <w:rsid w:val="00E91B80"/>
    <w:rsid w:val="00E92682"/>
    <w:rsid w:val="00E93366"/>
    <w:rsid w:val="00E94E1C"/>
    <w:rsid w:val="00EA5897"/>
    <w:rsid w:val="00EA5E94"/>
    <w:rsid w:val="00EB414B"/>
    <w:rsid w:val="00EB4A3C"/>
    <w:rsid w:val="00EC4615"/>
    <w:rsid w:val="00ED3B9A"/>
    <w:rsid w:val="00ED6FC7"/>
    <w:rsid w:val="00EE0D81"/>
    <w:rsid w:val="00EE2689"/>
    <w:rsid w:val="00EE4D5D"/>
    <w:rsid w:val="00EE68BC"/>
    <w:rsid w:val="00EF6056"/>
    <w:rsid w:val="00EF6E45"/>
    <w:rsid w:val="00EF7AD8"/>
    <w:rsid w:val="00F002CF"/>
    <w:rsid w:val="00F03667"/>
    <w:rsid w:val="00F10BD4"/>
    <w:rsid w:val="00F14FB5"/>
    <w:rsid w:val="00F15ABF"/>
    <w:rsid w:val="00F16445"/>
    <w:rsid w:val="00F176AE"/>
    <w:rsid w:val="00F21C66"/>
    <w:rsid w:val="00F21CC3"/>
    <w:rsid w:val="00F221B5"/>
    <w:rsid w:val="00F25960"/>
    <w:rsid w:val="00F27BEF"/>
    <w:rsid w:val="00F31C52"/>
    <w:rsid w:val="00F31F63"/>
    <w:rsid w:val="00F33234"/>
    <w:rsid w:val="00F34E6C"/>
    <w:rsid w:val="00F36267"/>
    <w:rsid w:val="00F431D5"/>
    <w:rsid w:val="00F50043"/>
    <w:rsid w:val="00F52902"/>
    <w:rsid w:val="00F538BA"/>
    <w:rsid w:val="00F545B5"/>
    <w:rsid w:val="00F5480C"/>
    <w:rsid w:val="00F5566B"/>
    <w:rsid w:val="00F64CED"/>
    <w:rsid w:val="00F74586"/>
    <w:rsid w:val="00F75F41"/>
    <w:rsid w:val="00F76BDF"/>
    <w:rsid w:val="00F85E54"/>
    <w:rsid w:val="00F872DD"/>
    <w:rsid w:val="00FA19D1"/>
    <w:rsid w:val="00FA4964"/>
    <w:rsid w:val="00FB1C0D"/>
    <w:rsid w:val="00FB24CE"/>
    <w:rsid w:val="00FB3AF6"/>
    <w:rsid w:val="00FB4FE6"/>
    <w:rsid w:val="00FB6C8E"/>
    <w:rsid w:val="00FC38D3"/>
    <w:rsid w:val="00FD13C2"/>
    <w:rsid w:val="00FD5328"/>
    <w:rsid w:val="00FD5EDD"/>
    <w:rsid w:val="00FD7E1E"/>
    <w:rsid w:val="00FE2681"/>
    <w:rsid w:val="00FF1A4C"/>
    <w:rsid w:val="00FF26CB"/>
    <w:rsid w:val="00FF48A8"/>
    <w:rsid w:val="00FF48AB"/>
    <w:rsid w:val="00FF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DECE"/>
  <w15:chartTrackingRefBased/>
  <w15:docId w15:val="{EEBFAC85-332A-4B9F-92D9-149EFF66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15A"/>
    <w:pPr>
      <w:spacing w:line="360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15A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5A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5A"/>
    <w:rPr>
      <w:rFonts w:ascii="Gill Sans MT" w:eastAsiaTheme="majorEastAsia" w:hAnsi="Gill Sans M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15A"/>
    <w:rPr>
      <w:rFonts w:ascii="Gill Sans MT" w:eastAsiaTheme="majorEastAsia" w:hAnsi="Gill Sans MT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1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15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215A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unhideWhenUsed/>
    <w:rsid w:val="00C07C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7C3F"/>
    <w:rPr>
      <w:rFonts w:ascii="Garamond" w:hAnsi="Garamond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C07C3F"/>
    <w:rPr>
      <w:vertAlign w:val="superscript"/>
    </w:rPr>
  </w:style>
  <w:style w:type="paragraph" w:customStyle="1" w:styleId="as-topic-description">
    <w:name w:val="as-topic-description"/>
    <w:basedOn w:val="Normal"/>
    <w:rsid w:val="00E4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41D7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17742"/>
    <w:rPr>
      <w:color w:val="808080"/>
    </w:rPr>
  </w:style>
  <w:style w:type="paragraph" w:customStyle="1" w:styleId="N3References">
    <w:name w:val="N3 References"/>
    <w:qFormat/>
    <w:rsid w:val="00D17742"/>
    <w:pPr>
      <w:tabs>
        <w:tab w:val="left" w:pos="284"/>
      </w:tabs>
      <w:spacing w:after="0" w:line="190" w:lineRule="exact"/>
      <w:ind w:left="284" w:hanging="284"/>
      <w:jc w:val="both"/>
    </w:pPr>
    <w:rPr>
      <w:rFonts w:ascii="Times New Roman" w:eastAsia="Times New Roman" w:hAnsi="Times New Roman" w:cs="Times New Roman"/>
      <w:noProof/>
      <w:sz w:val="16"/>
      <w:szCs w:val="20"/>
      <w:lang w:eastAsia="en-GB"/>
    </w:rPr>
  </w:style>
  <w:style w:type="table" w:styleId="TableGrid">
    <w:name w:val="Table Grid"/>
    <w:basedOn w:val="TableNormal"/>
    <w:uiPriority w:val="39"/>
    <w:rsid w:val="00D1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D17742"/>
    <w:rPr>
      <w:rFonts w:ascii="Courier" w:hAnsi="Courier" w:cs="Courier"/>
    </w:rPr>
  </w:style>
  <w:style w:type="character" w:styleId="Hyperlink">
    <w:name w:val="Hyperlink"/>
    <w:basedOn w:val="DefaultParagraphFont"/>
    <w:uiPriority w:val="99"/>
    <w:unhideWhenUsed/>
    <w:rsid w:val="00D177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17742"/>
    <w:rPr>
      <w:i/>
      <w:iCs/>
    </w:rPr>
  </w:style>
  <w:style w:type="character" w:customStyle="1" w:styleId="img-tbleqn">
    <w:name w:val="img-tbl__eqn"/>
    <w:basedOn w:val="DefaultParagraphFont"/>
    <w:rsid w:val="00D17742"/>
  </w:style>
  <w:style w:type="character" w:customStyle="1" w:styleId="img-tbleqn--number">
    <w:name w:val="img-tbl__eqn--number"/>
    <w:basedOn w:val="DefaultParagraphFont"/>
    <w:rsid w:val="00D17742"/>
  </w:style>
  <w:style w:type="paragraph" w:styleId="BalloonText">
    <w:name w:val="Balloon Text"/>
    <w:basedOn w:val="Normal"/>
    <w:link w:val="BalloonTextChar"/>
    <w:uiPriority w:val="99"/>
    <w:semiHidden/>
    <w:unhideWhenUsed/>
    <w:rsid w:val="00D17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7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7742"/>
    <w:pPr>
      <w:tabs>
        <w:tab w:val="center" w:pos="4819"/>
        <w:tab w:val="right" w:pos="9638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17742"/>
  </w:style>
  <w:style w:type="paragraph" w:styleId="Footer">
    <w:name w:val="footer"/>
    <w:basedOn w:val="Normal"/>
    <w:link w:val="FooterChar"/>
    <w:uiPriority w:val="99"/>
    <w:unhideWhenUsed/>
    <w:rsid w:val="00D17742"/>
    <w:pPr>
      <w:tabs>
        <w:tab w:val="center" w:pos="4819"/>
        <w:tab w:val="right" w:pos="9638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17742"/>
  </w:style>
  <w:style w:type="paragraph" w:styleId="NormalWeb">
    <w:name w:val="Normal (Web)"/>
    <w:basedOn w:val="Normal"/>
    <w:uiPriority w:val="99"/>
    <w:unhideWhenUsed/>
    <w:rsid w:val="00D1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17742"/>
    <w:pPr>
      <w:spacing w:after="200" w:line="276" w:lineRule="auto"/>
      <w:ind w:firstLine="720"/>
      <w:jc w:val="both"/>
    </w:pPr>
    <w:rPr>
      <w:rFonts w:ascii="Times New Roman" w:hAnsi="Times New Roman"/>
      <w:b/>
      <w:bCs/>
      <w:color w:val="000000" w:themeColor="text1"/>
      <w:sz w:val="18"/>
      <w:szCs w:val="18"/>
    </w:rPr>
  </w:style>
  <w:style w:type="paragraph" w:customStyle="1" w:styleId="RSCI01FigureSchemeChartwithbottombar">
    <w:name w:val="RSC I01 Figure/Scheme/Chart with bottom bar"/>
    <w:basedOn w:val="Normal"/>
    <w:link w:val="RSCI01FigureSchemeChartwithbottombarChar"/>
    <w:qFormat/>
    <w:rsid w:val="00D17742"/>
    <w:pPr>
      <w:pBdr>
        <w:bottom w:val="single" w:sz="12" w:space="5" w:color="999999"/>
      </w:pBdr>
      <w:spacing w:before="40" w:after="120" w:line="120" w:lineRule="exact"/>
      <w:jc w:val="both"/>
    </w:pPr>
    <w:rPr>
      <w:rFonts w:asciiTheme="minorHAnsi" w:hAnsiTheme="minorHAnsi" w:cstheme="minorHAnsi"/>
      <w:w w:val="108"/>
      <w:sz w:val="14"/>
      <w:szCs w:val="14"/>
    </w:rPr>
  </w:style>
  <w:style w:type="character" w:customStyle="1" w:styleId="RSCI01FigureSchemeChartwithbottombarChar">
    <w:name w:val="RSC I01 Figure/Scheme/Chart with bottom bar Char"/>
    <w:basedOn w:val="DefaultParagraphFont"/>
    <w:link w:val="RSCI01FigureSchemeChartwithbottombar"/>
    <w:rsid w:val="00D17742"/>
    <w:rPr>
      <w:rFonts w:cstheme="minorHAnsi"/>
      <w:w w:val="108"/>
      <w:sz w:val="14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D17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742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7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6AE9"/>
    <w:pPr>
      <w:ind w:left="720"/>
      <w:contextualSpacing/>
    </w:pPr>
  </w:style>
  <w:style w:type="paragraph" w:customStyle="1" w:styleId="01PaperTitle">
    <w:name w:val="01 Paper Title"/>
    <w:uiPriority w:val="99"/>
    <w:rsid w:val="004E67DC"/>
    <w:pPr>
      <w:spacing w:after="180" w:line="360" w:lineRule="exact"/>
    </w:pPr>
    <w:rPr>
      <w:rFonts w:ascii="Times New Roman" w:eastAsia="Times New Roman" w:hAnsi="Times New Roman" w:cs="Times New Roman"/>
      <w:b/>
      <w:position w:val="7"/>
      <w:sz w:val="32"/>
      <w:szCs w:val="32"/>
      <w:lang w:eastAsia="en-GB"/>
    </w:rPr>
  </w:style>
  <w:style w:type="paragraph" w:customStyle="1" w:styleId="02PaperAuthors">
    <w:name w:val="02 Paper Authors"/>
    <w:uiPriority w:val="99"/>
    <w:rsid w:val="004E67DC"/>
    <w:pPr>
      <w:spacing w:after="0" w:line="240" w:lineRule="exact"/>
    </w:pPr>
    <w:rPr>
      <w:rFonts w:ascii="Times New Roman" w:eastAsia="Times New Roman" w:hAnsi="Times New Roman" w:cs="Times New Roman"/>
      <w:b/>
      <w:noProof/>
      <w:lang w:eastAsia="en-GB"/>
    </w:rPr>
  </w:style>
  <w:style w:type="paragraph" w:styleId="Revision">
    <w:name w:val="Revision"/>
    <w:hidden/>
    <w:uiPriority w:val="99"/>
    <w:semiHidden/>
    <w:rsid w:val="004C6BAE"/>
    <w:pPr>
      <w:spacing w:after="0" w:line="240" w:lineRule="auto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org/details/courseinmathemat01gouru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8DD93-E888-45C8-A8A7-46EFF63A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3257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Field</dc:creator>
  <cp:keywords/>
  <dc:description/>
  <cp:lastModifiedBy>David Field</cp:lastModifiedBy>
  <cp:revision>3</cp:revision>
  <dcterms:created xsi:type="dcterms:W3CDTF">2021-12-26T13:54:00Z</dcterms:created>
  <dcterms:modified xsi:type="dcterms:W3CDTF">2021-12-26T14:17:00Z</dcterms:modified>
</cp:coreProperties>
</file>